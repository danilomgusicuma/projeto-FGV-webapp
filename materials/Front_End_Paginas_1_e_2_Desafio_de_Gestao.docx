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37" w:rsidRDefault="00241A37" w:rsidP="00241A37">
      <w:pPr>
        <w:rPr>
          <w:ins w:id="0" w:author="Fernando M. Serson" w:date="2020-06-19T13:18:00Z"/>
          <w:rFonts w:ascii="Arial Black" w:hAnsi="Arial Black"/>
          <w:b/>
          <w:sz w:val="28"/>
        </w:rPr>
      </w:pPr>
      <w:ins w:id="1" w:author="Fernando M. Serson" w:date="2020-06-19T13:18:00Z">
        <w:r w:rsidRPr="009F1536">
          <w:rPr>
            <w:rFonts w:ascii="Arial Black" w:hAnsi="Arial Black"/>
            <w:b/>
            <w:sz w:val="28"/>
          </w:rPr>
          <w:t>FRONT END</w:t>
        </w:r>
        <w:r>
          <w:rPr>
            <w:rFonts w:ascii="Arial Black" w:hAnsi="Arial Black"/>
            <w:b/>
            <w:sz w:val="28"/>
          </w:rPr>
          <w:t xml:space="preserve"> </w:t>
        </w:r>
        <w:r w:rsidRPr="009F1536">
          <w:rPr>
            <w:rFonts w:ascii="Arial Black" w:hAnsi="Arial Black"/>
            <w:b/>
            <w:sz w:val="28"/>
          </w:rPr>
          <w:t xml:space="preserve">DA PÁGINA </w:t>
        </w:r>
        <w:r>
          <w:rPr>
            <w:rFonts w:ascii="Arial Black" w:hAnsi="Arial Black"/>
            <w:b/>
            <w:sz w:val="28"/>
          </w:rPr>
          <w:t>1</w:t>
        </w:r>
        <w:r w:rsidRPr="009F1536">
          <w:rPr>
            <w:rFonts w:ascii="Arial Black" w:hAnsi="Arial Black"/>
            <w:b/>
            <w:sz w:val="28"/>
          </w:rPr>
          <w:t xml:space="preserve"> DO </w:t>
        </w:r>
        <w:r>
          <w:rPr>
            <w:rFonts w:ascii="Arial Black" w:hAnsi="Arial Black"/>
            <w:b/>
            <w:sz w:val="28"/>
          </w:rPr>
          <w:t>DESAFIOS DE GESTÃO</w:t>
        </w:r>
      </w:ins>
    </w:p>
    <w:p w:rsidR="00241A37" w:rsidRDefault="00241A37" w:rsidP="00241A37">
      <w:pPr>
        <w:rPr>
          <w:ins w:id="2" w:author="Fernando M. Serson" w:date="2020-06-19T13:18:00Z"/>
          <w:rFonts w:ascii="Arial Black" w:hAnsi="Arial Black"/>
          <w:b/>
          <w:sz w:val="28"/>
        </w:rPr>
      </w:pPr>
    </w:p>
    <w:p w:rsidR="00241A37" w:rsidRPr="00241A37" w:rsidRDefault="00241A37" w:rsidP="00241A37">
      <w:pPr>
        <w:rPr>
          <w:ins w:id="3" w:author="Fernando M. Serson" w:date="2020-06-19T13:21:00Z"/>
          <w:rFonts w:ascii="Arial" w:hAnsi="Arial" w:cs="Arial"/>
          <w:b/>
          <w:sz w:val="28"/>
          <w:rPrChange w:id="4" w:author="Fernando M. Serson" w:date="2020-06-19T13:21:00Z">
            <w:rPr>
              <w:ins w:id="5" w:author="Fernando M. Serson" w:date="2020-06-19T13:21:00Z"/>
              <w:rFonts w:ascii="Arial Black" w:hAnsi="Arial Black"/>
              <w:b/>
              <w:sz w:val="28"/>
            </w:rPr>
          </w:rPrChange>
        </w:rPr>
      </w:pPr>
      <w:ins w:id="6" w:author="Fernando M. Serson" w:date="2020-06-19T13:18:00Z">
        <w:r w:rsidRPr="00241A37">
          <w:rPr>
            <w:rFonts w:ascii="Arial" w:hAnsi="Arial" w:cs="Arial"/>
            <w:b/>
            <w:sz w:val="28"/>
            <w:rPrChange w:id="7" w:author="Fernando M. Serson" w:date="2020-06-19T13:21:00Z">
              <w:rPr>
                <w:rFonts w:ascii="Arial Black" w:hAnsi="Arial Black"/>
                <w:b/>
                <w:sz w:val="28"/>
              </w:rPr>
            </w:rPrChange>
          </w:rPr>
          <w:t xml:space="preserve">Foto </w:t>
        </w:r>
      </w:ins>
      <w:ins w:id="8" w:author="Fernando M. Serson" w:date="2020-06-19T13:20:00Z">
        <w:r w:rsidRPr="00241A37">
          <w:rPr>
            <w:rFonts w:ascii="Arial" w:hAnsi="Arial" w:cs="Arial"/>
            <w:b/>
            <w:sz w:val="28"/>
            <w:rPrChange w:id="9" w:author="Fernando M. Serson" w:date="2020-06-19T13:21:00Z">
              <w:rPr>
                <w:rFonts w:ascii="Arial Black" w:hAnsi="Arial Black"/>
                <w:b/>
                <w:sz w:val="28"/>
              </w:rPr>
            </w:rPrChange>
          </w:rPr>
          <w:t>– OK Show....</w:t>
        </w:r>
      </w:ins>
    </w:p>
    <w:p w:rsidR="00241A37" w:rsidRPr="00241A37" w:rsidRDefault="00241A37" w:rsidP="00241A37">
      <w:pPr>
        <w:rPr>
          <w:ins w:id="10" w:author="Fernando M. Serson" w:date="2020-06-19T13:21:00Z"/>
          <w:rFonts w:ascii="Arial" w:hAnsi="Arial" w:cs="Arial"/>
          <w:b/>
          <w:sz w:val="28"/>
          <w:rPrChange w:id="11" w:author="Fernando M. Serson" w:date="2020-06-19T13:21:00Z">
            <w:rPr>
              <w:ins w:id="12" w:author="Fernando M. Serson" w:date="2020-06-19T13:21:00Z"/>
              <w:rFonts w:ascii="Arial Black" w:hAnsi="Arial Black"/>
              <w:b/>
              <w:sz w:val="28"/>
            </w:rPr>
          </w:rPrChange>
        </w:rPr>
      </w:pPr>
    </w:p>
    <w:p w:rsidR="00241A37" w:rsidRPr="00241A37" w:rsidRDefault="00241A37" w:rsidP="00241A37">
      <w:pPr>
        <w:rPr>
          <w:ins w:id="13" w:author="Fernando M. Serson" w:date="2020-06-19T13:22:00Z"/>
          <w:rFonts w:ascii="Arial" w:hAnsi="Arial" w:cs="Arial"/>
          <w:b/>
          <w:sz w:val="36"/>
          <w:rPrChange w:id="14" w:author="Fernando M. Serson" w:date="2020-06-19T13:22:00Z">
            <w:rPr>
              <w:ins w:id="15" w:author="Fernando M. Serson" w:date="2020-06-19T13:22:00Z"/>
              <w:rFonts w:ascii="Arial" w:hAnsi="Arial" w:cs="Arial"/>
              <w:b/>
              <w:sz w:val="28"/>
            </w:rPr>
          </w:rPrChange>
        </w:rPr>
      </w:pPr>
      <w:ins w:id="16" w:author="Fernando M. Serson" w:date="2020-06-19T13:21:00Z">
        <w:r w:rsidRPr="00241A37">
          <w:rPr>
            <w:rFonts w:ascii="Arial" w:hAnsi="Arial" w:cs="Arial"/>
            <w:b/>
            <w:sz w:val="28"/>
            <w:rPrChange w:id="17" w:author="Fernando M. Serson" w:date="2020-06-19T13:21:00Z">
              <w:rPr>
                <w:rFonts w:ascii="Arial Black" w:hAnsi="Arial Black"/>
                <w:b/>
                <w:sz w:val="28"/>
              </w:rPr>
            </w:rPrChange>
          </w:rPr>
          <w:t>Texto</w:t>
        </w:r>
      </w:ins>
      <w:ins w:id="18" w:author="Fernando M. Serson" w:date="2020-06-19T13:18:00Z">
        <w:r w:rsidRPr="00241A37">
          <w:rPr>
            <w:rFonts w:ascii="Arial" w:hAnsi="Arial" w:cs="Arial"/>
            <w:b/>
            <w:sz w:val="28"/>
            <w:rPrChange w:id="19" w:author="Fernando M. Serson" w:date="2020-06-19T13:21:00Z">
              <w:rPr>
                <w:rFonts w:ascii="Arial Black" w:hAnsi="Arial Black"/>
                <w:b/>
                <w:sz w:val="28"/>
              </w:rPr>
            </w:rPrChange>
          </w:rPr>
          <w:t xml:space="preserve"> </w:t>
        </w:r>
      </w:ins>
      <w:ins w:id="20" w:author="Fernando M. Serson" w:date="2020-06-19T13:22:00Z">
        <w:r w:rsidRPr="00241A37">
          <w:rPr>
            <w:rFonts w:ascii="Arial" w:hAnsi="Arial" w:cs="Arial"/>
            <w:b/>
            <w:sz w:val="36"/>
            <w:rPrChange w:id="21" w:author="Fernando M. Serson" w:date="2020-06-19T13:22:00Z">
              <w:rPr>
                <w:rFonts w:ascii="Arial" w:hAnsi="Arial" w:cs="Arial"/>
                <w:b/>
                <w:sz w:val="36"/>
              </w:rPr>
            </w:rPrChange>
          </w:rPr>
          <w:t>Bem</w:t>
        </w:r>
        <w:r w:rsidRPr="00241A37">
          <w:rPr>
            <w:rFonts w:ascii="Arial" w:hAnsi="Arial" w:cs="Arial"/>
            <w:b/>
            <w:color w:val="FF0000"/>
            <w:sz w:val="36"/>
            <w:rPrChange w:id="22" w:author="Fernando M. Serson" w:date="2020-06-19T13:22:00Z">
              <w:rPr>
                <w:rFonts w:ascii="Arial" w:hAnsi="Arial" w:cs="Arial"/>
                <w:b/>
                <w:sz w:val="36"/>
              </w:rPr>
            </w:rPrChange>
          </w:rPr>
          <w:t>-</w:t>
        </w:r>
        <w:r w:rsidRPr="00241A37">
          <w:rPr>
            <w:rFonts w:ascii="Arial" w:hAnsi="Arial" w:cs="Arial"/>
            <w:b/>
            <w:sz w:val="36"/>
            <w:rPrChange w:id="23" w:author="Fernando M. Serson" w:date="2020-06-19T13:22:00Z">
              <w:rPr>
                <w:rFonts w:ascii="Arial" w:hAnsi="Arial" w:cs="Arial"/>
                <w:b/>
                <w:sz w:val="36"/>
              </w:rPr>
            </w:rPrChange>
          </w:rPr>
          <w:t>vindo</w:t>
        </w:r>
        <w:r w:rsidRPr="00241A37">
          <w:rPr>
            <w:rFonts w:ascii="Arial" w:hAnsi="Arial" w:cs="Arial"/>
            <w:b/>
            <w:sz w:val="36"/>
            <w:rPrChange w:id="24" w:author="Fernando M. Serson" w:date="2020-06-19T13:22:00Z">
              <w:rPr>
                <w:rFonts w:ascii="Arial" w:hAnsi="Arial" w:cs="Arial"/>
                <w:b/>
                <w:sz w:val="28"/>
              </w:rPr>
            </w:rPrChange>
          </w:rPr>
          <w:t xml:space="preserve"> ao Desafio de Gestão!</w:t>
        </w:r>
      </w:ins>
    </w:p>
    <w:p w:rsidR="00241A37" w:rsidRDefault="00241A37" w:rsidP="00241A37">
      <w:pPr>
        <w:rPr>
          <w:ins w:id="25" w:author="Fernando M. Serson" w:date="2020-06-19T13:26:00Z"/>
          <w:rFonts w:ascii="Arial" w:hAnsi="Arial" w:cs="Arial"/>
          <w:b/>
          <w:color w:val="FF0000"/>
          <w:sz w:val="40"/>
        </w:rPr>
      </w:pPr>
      <w:ins w:id="26" w:author="Fernando M. Serson" w:date="2020-06-19T13:22:00Z">
        <w:r w:rsidRPr="00241A37">
          <w:rPr>
            <w:rFonts w:ascii="Arial" w:hAnsi="Arial" w:cs="Arial"/>
            <w:b/>
            <w:sz w:val="40"/>
            <w:rPrChange w:id="27" w:author="Fernando M. Serson" w:date="2020-06-19T13:22:00Z">
              <w:rPr>
                <w:rFonts w:ascii="Arial" w:hAnsi="Arial" w:cs="Arial"/>
                <w:b/>
                <w:sz w:val="28"/>
              </w:rPr>
            </w:rPrChange>
          </w:rPr>
          <w:t xml:space="preserve">Aqui esperamos que você apreenda se divertindo. E </w:t>
        </w:r>
        <w:r w:rsidRPr="00D644D8">
          <w:rPr>
            <w:rFonts w:ascii="Arial" w:hAnsi="Arial" w:cs="Arial"/>
            <w:b/>
            <w:color w:val="FF0000"/>
            <w:sz w:val="40"/>
            <w:rPrChange w:id="28" w:author="Fernando M. Serson" w:date="2020-06-19T13:22:00Z">
              <w:rPr>
                <w:rFonts w:ascii="Arial" w:hAnsi="Arial" w:cs="Arial"/>
                <w:b/>
                <w:sz w:val="28"/>
              </w:rPr>
            </w:rPrChange>
          </w:rPr>
          <w:t>dess</w:t>
        </w:r>
        <w:r w:rsidR="00D644D8">
          <w:rPr>
            <w:rFonts w:ascii="Arial" w:hAnsi="Arial" w:cs="Arial"/>
            <w:b/>
            <w:color w:val="FF0000"/>
            <w:sz w:val="40"/>
          </w:rPr>
          <w:t>e</w:t>
        </w:r>
        <w:r w:rsidRPr="00241A37">
          <w:rPr>
            <w:rFonts w:ascii="Arial" w:hAnsi="Arial" w:cs="Arial"/>
            <w:b/>
            <w:sz w:val="40"/>
            <w:rPrChange w:id="29" w:author="Fernando M. Serson" w:date="2020-06-19T13:22:00Z">
              <w:rPr>
                <w:rFonts w:ascii="Arial" w:hAnsi="Arial" w:cs="Arial"/>
                <w:b/>
                <w:sz w:val="28"/>
              </w:rPr>
            </w:rPrChange>
          </w:rPr>
          <w:t xml:space="preserve"> </w:t>
        </w:r>
        <w:r w:rsidR="00D644D8" w:rsidRPr="00D644D8">
          <w:rPr>
            <w:rFonts w:ascii="Arial" w:hAnsi="Arial" w:cs="Arial"/>
            <w:b/>
            <w:color w:val="FF0000"/>
            <w:sz w:val="40"/>
            <w:rPrChange w:id="30" w:author="Fernando M. Serson" w:date="2020-06-19T13:23:00Z">
              <w:rPr>
                <w:rFonts w:ascii="Arial" w:hAnsi="Arial" w:cs="Arial"/>
                <w:b/>
                <w:sz w:val="40"/>
              </w:rPr>
            </w:rPrChange>
          </w:rPr>
          <w:t>modo</w:t>
        </w:r>
        <w:r w:rsidR="00D644D8">
          <w:rPr>
            <w:rFonts w:ascii="Arial" w:hAnsi="Arial" w:cs="Arial"/>
            <w:b/>
            <w:color w:val="FF0000"/>
            <w:sz w:val="40"/>
          </w:rPr>
          <w:t>,</w:t>
        </w:r>
        <w:r w:rsidRPr="00241A37">
          <w:rPr>
            <w:rFonts w:ascii="Arial" w:hAnsi="Arial" w:cs="Arial"/>
            <w:b/>
            <w:sz w:val="40"/>
            <w:rPrChange w:id="31" w:author="Fernando M. Serson" w:date="2020-06-19T13:22:00Z">
              <w:rPr>
                <w:rFonts w:ascii="Arial" w:hAnsi="Arial" w:cs="Arial"/>
                <w:b/>
                <w:sz w:val="28"/>
              </w:rPr>
            </w:rPrChange>
          </w:rPr>
          <w:t xml:space="preserve"> possa entender de forma dinâmica </w:t>
        </w:r>
      </w:ins>
      <w:ins w:id="32" w:author="Fernando M. Serson" w:date="2020-06-19T13:23:00Z">
        <w:r w:rsidR="00D644D8">
          <w:rPr>
            <w:rFonts w:ascii="Arial" w:hAnsi="Arial" w:cs="Arial"/>
            <w:b/>
            <w:color w:val="FF0000"/>
            <w:sz w:val="40"/>
          </w:rPr>
          <w:t xml:space="preserve">e lúdica </w:t>
        </w:r>
      </w:ins>
      <w:ins w:id="33" w:author="Fernando M. Serson" w:date="2020-06-19T13:22:00Z">
        <w:r w:rsidRPr="00241A37">
          <w:rPr>
            <w:rFonts w:ascii="Arial" w:hAnsi="Arial" w:cs="Arial"/>
            <w:b/>
            <w:sz w:val="40"/>
            <w:rPrChange w:id="34" w:author="Fernando M. Serson" w:date="2020-06-19T13:22:00Z">
              <w:rPr>
                <w:rFonts w:ascii="Arial" w:hAnsi="Arial" w:cs="Arial"/>
                <w:b/>
                <w:sz w:val="28"/>
              </w:rPr>
            </w:rPrChange>
          </w:rPr>
          <w:t xml:space="preserve">como os vários elementos da administração interferem no processo </w:t>
        </w:r>
      </w:ins>
      <w:ins w:id="35" w:author="Fernando M. Serson" w:date="2020-06-19T13:23:00Z">
        <w:r w:rsidR="00D644D8">
          <w:rPr>
            <w:rFonts w:ascii="Arial" w:hAnsi="Arial" w:cs="Arial"/>
            <w:b/>
            <w:color w:val="FF0000"/>
            <w:sz w:val="40"/>
          </w:rPr>
          <w:t xml:space="preserve">e nos resultados </w:t>
        </w:r>
      </w:ins>
      <w:ins w:id="36" w:author="Fernando M. Serson" w:date="2020-06-19T13:22:00Z">
        <w:r w:rsidRPr="00241A37">
          <w:rPr>
            <w:rFonts w:ascii="Arial" w:hAnsi="Arial" w:cs="Arial"/>
            <w:b/>
            <w:sz w:val="40"/>
            <w:rPrChange w:id="37" w:author="Fernando M. Serson" w:date="2020-06-19T13:22:00Z">
              <w:rPr>
                <w:rFonts w:ascii="Arial" w:hAnsi="Arial" w:cs="Arial"/>
                <w:b/>
                <w:sz w:val="28"/>
              </w:rPr>
            </w:rPrChange>
          </w:rPr>
          <w:t>de gestão</w:t>
        </w:r>
      </w:ins>
      <w:ins w:id="38" w:author="Fernando M. Serson" w:date="2020-06-19T13:23:00Z">
        <w:r w:rsidR="00D644D8">
          <w:rPr>
            <w:rFonts w:ascii="Arial" w:hAnsi="Arial" w:cs="Arial"/>
            <w:b/>
            <w:sz w:val="40"/>
          </w:rPr>
          <w:t xml:space="preserve"> </w:t>
        </w:r>
        <w:r w:rsidR="00D644D8">
          <w:rPr>
            <w:rFonts w:ascii="Arial" w:hAnsi="Arial" w:cs="Arial"/>
            <w:b/>
            <w:color w:val="FF0000"/>
            <w:sz w:val="40"/>
          </w:rPr>
          <w:t>de uma organização.</w:t>
        </w:r>
      </w:ins>
    </w:p>
    <w:p w:rsidR="00D644D8" w:rsidRDefault="00D644D8" w:rsidP="00241A37">
      <w:pPr>
        <w:rPr>
          <w:ins w:id="39" w:author="Fernando M. Serson" w:date="2020-06-19T13:27:00Z"/>
          <w:rFonts w:ascii="Arial" w:hAnsi="Arial" w:cs="Arial"/>
          <w:color w:val="0000CC"/>
          <w:sz w:val="28"/>
        </w:rPr>
      </w:pPr>
      <w:ins w:id="40" w:author="Fernando M. Serson" w:date="2020-06-19T13:26:00Z">
        <w:r w:rsidRPr="00D644D8">
          <w:rPr>
            <w:rFonts w:ascii="Arial" w:hAnsi="Arial" w:cs="Arial"/>
            <w:color w:val="0000CC"/>
            <w:sz w:val="28"/>
            <w:highlight w:val="yellow"/>
            <w:rPrChange w:id="41" w:author="Fernando M. Serson" w:date="2020-06-19T13:26:00Z">
              <w:rPr>
                <w:rFonts w:ascii="Arial" w:hAnsi="Arial" w:cs="Arial"/>
                <w:b/>
                <w:color w:val="FF0000"/>
                <w:sz w:val="40"/>
              </w:rPr>
            </w:rPrChange>
          </w:rPr>
          <w:t>(Aumentar a fonte!!</w:t>
        </w:r>
        <w:r w:rsidRPr="00D644D8">
          <w:rPr>
            <w:rFonts w:ascii="Arial" w:hAnsi="Arial" w:cs="Arial"/>
            <w:color w:val="0000CC"/>
            <w:sz w:val="28"/>
            <w:highlight w:val="yellow"/>
            <w:rPrChange w:id="42" w:author="Fernando M. Serson" w:date="2020-06-19T13:26:00Z">
              <w:rPr>
                <w:rFonts w:ascii="Arial" w:hAnsi="Arial" w:cs="Arial"/>
                <w:b/>
                <w:color w:val="0000CC"/>
                <w:sz w:val="40"/>
              </w:rPr>
            </w:rPrChange>
          </w:rPr>
          <w:t>!)</w:t>
        </w:r>
      </w:ins>
    </w:p>
    <w:p w:rsidR="00D644D8" w:rsidRPr="00614EFA" w:rsidRDefault="00D644D8" w:rsidP="00241A37">
      <w:pPr>
        <w:rPr>
          <w:ins w:id="43" w:author="Fernando M. Serson" w:date="2020-06-19T13:30:00Z"/>
          <w:rFonts w:ascii="Arial" w:hAnsi="Arial" w:cs="Arial"/>
          <w:b/>
          <w:color w:val="833C0B" w:themeColor="accent2" w:themeShade="80"/>
          <w:sz w:val="32"/>
          <w:rPrChange w:id="44" w:author="Fernando M. Serson" w:date="2020-06-19T13:36:00Z">
            <w:rPr>
              <w:ins w:id="45" w:author="Fernando M. Serson" w:date="2020-06-19T13:30:00Z"/>
              <w:rFonts w:ascii="Arial" w:hAnsi="Arial" w:cs="Arial"/>
              <w:color w:val="0000CC"/>
              <w:sz w:val="28"/>
            </w:rPr>
          </w:rPrChange>
        </w:rPr>
      </w:pPr>
      <w:ins w:id="46" w:author="Fernando M. Serson" w:date="2020-06-19T13:31:00Z">
        <w:r w:rsidRPr="00614EFA">
          <w:rPr>
            <w:rFonts w:ascii="Arial" w:hAnsi="Arial" w:cs="Arial"/>
            <w:b/>
            <w:color w:val="833C0B" w:themeColor="accent2" w:themeShade="80"/>
            <w:sz w:val="32"/>
            <w:rPrChange w:id="47" w:author="Fernando M. Serson" w:date="2020-06-19T13:36:00Z">
              <w:rPr>
                <w:rFonts w:ascii="Arial" w:hAnsi="Arial" w:cs="Arial"/>
                <w:color w:val="833C0B" w:themeColor="accent2" w:themeShade="80"/>
                <w:sz w:val="28"/>
              </w:rPr>
            </w:rPrChange>
          </w:rPr>
          <w:t xml:space="preserve">Aqui coloca o </w:t>
        </w:r>
        <w:proofErr w:type="gramStart"/>
        <w:r w:rsidRPr="00614EFA">
          <w:rPr>
            <w:rFonts w:ascii="Arial" w:hAnsi="Arial" w:cs="Arial"/>
            <w:b/>
            <w:color w:val="833C0B" w:themeColor="accent2" w:themeShade="80"/>
            <w:sz w:val="32"/>
            <w:rPrChange w:id="48" w:author="Fernando M. Serson" w:date="2020-06-19T13:36:00Z">
              <w:rPr>
                <w:rFonts w:ascii="Arial" w:hAnsi="Arial" w:cs="Arial"/>
                <w:color w:val="833C0B" w:themeColor="accent2" w:themeShade="80"/>
                <w:sz w:val="28"/>
              </w:rPr>
            </w:rPrChange>
          </w:rPr>
          <w:t>film</w:t>
        </w:r>
      </w:ins>
      <w:ins w:id="49" w:author="Fernando M. Serson" w:date="2020-06-19T13:32:00Z">
        <w:r w:rsidRPr="00614EFA">
          <w:rPr>
            <w:rFonts w:ascii="Arial" w:hAnsi="Arial" w:cs="Arial"/>
            <w:b/>
            <w:color w:val="833C0B" w:themeColor="accent2" w:themeShade="80"/>
            <w:sz w:val="32"/>
            <w:rPrChange w:id="50" w:author="Fernando M. Serson" w:date="2020-06-19T13:36:00Z">
              <w:rPr>
                <w:rFonts w:ascii="Arial" w:hAnsi="Arial" w:cs="Arial"/>
                <w:color w:val="833C0B" w:themeColor="accent2" w:themeShade="80"/>
                <w:sz w:val="28"/>
              </w:rPr>
            </w:rPrChange>
          </w:rPr>
          <w:t>e  “</w:t>
        </w:r>
        <w:proofErr w:type="gramEnd"/>
        <w:r w:rsidRPr="00614EFA">
          <w:rPr>
            <w:rFonts w:ascii="Arial" w:hAnsi="Arial" w:cs="Arial"/>
            <w:b/>
            <w:color w:val="833C0B" w:themeColor="accent2" w:themeShade="80"/>
            <w:sz w:val="32"/>
            <w:rPrChange w:id="51" w:author="Fernando M. Serson" w:date="2020-06-19T13:36:00Z">
              <w:rPr>
                <w:rFonts w:ascii="Arial" w:hAnsi="Arial" w:cs="Arial"/>
                <w:color w:val="833C0B" w:themeColor="accent2" w:themeShade="80"/>
                <w:sz w:val="28"/>
              </w:rPr>
            </w:rPrChange>
          </w:rPr>
          <w:t>Você sabe como os pilotos são treinados.....”</w:t>
        </w:r>
      </w:ins>
    </w:p>
    <w:p w:rsidR="00D644D8" w:rsidRDefault="00D644D8" w:rsidP="00241A37">
      <w:pPr>
        <w:rPr>
          <w:ins w:id="52" w:author="Fernando M. Serson" w:date="2020-06-19T13:30:00Z"/>
          <w:rFonts w:ascii="Arial" w:hAnsi="Arial" w:cs="Arial"/>
          <w:color w:val="0000CC"/>
          <w:sz w:val="28"/>
        </w:rPr>
      </w:pPr>
    </w:p>
    <w:p w:rsidR="00D644D8" w:rsidRDefault="00D644D8" w:rsidP="00241A37">
      <w:pPr>
        <w:rPr>
          <w:ins w:id="53" w:author="Fernando M. Serson" w:date="2020-06-19T13:30:00Z"/>
          <w:rFonts w:ascii="Arial" w:hAnsi="Arial" w:cs="Arial"/>
          <w:color w:val="0000CC"/>
          <w:sz w:val="28"/>
        </w:rPr>
      </w:pPr>
      <w:ins w:id="54" w:author="Fernando M. Serson" w:date="2020-06-19T13:32:00Z">
        <w:r>
          <w:rPr>
            <w:rFonts w:ascii="Arial" w:hAnsi="Arial" w:cs="Arial"/>
            <w:color w:val="0000CC"/>
            <w:sz w:val="28"/>
          </w:rPr>
          <w:t>Link para o HSG e Link para o CBG (Como est</w:t>
        </w:r>
      </w:ins>
      <w:ins w:id="55" w:author="Fernando M. Serson" w:date="2020-06-19T13:33:00Z">
        <w:r>
          <w:rPr>
            <w:rFonts w:ascii="Arial" w:hAnsi="Arial" w:cs="Arial"/>
            <w:color w:val="0000CC"/>
            <w:sz w:val="28"/>
          </w:rPr>
          <w:t xml:space="preserve">á legal......* quiser pode colocar nesses links antes do texto um </w:t>
        </w:r>
        <w:proofErr w:type="gramStart"/>
        <w:r>
          <w:rPr>
            <w:rFonts w:ascii="Arial" w:hAnsi="Arial" w:cs="Arial"/>
            <w:color w:val="0000CC"/>
            <w:sz w:val="28"/>
          </w:rPr>
          <w:t>figurinha....</w:t>
        </w:r>
        <w:proofErr w:type="gramEnd"/>
        <w:r>
          <w:rPr>
            <w:rFonts w:ascii="Arial" w:hAnsi="Arial" w:cs="Arial"/>
            <w:color w:val="0000CC"/>
            <w:sz w:val="28"/>
          </w:rPr>
          <w:t>.</w:t>
        </w:r>
        <w:r w:rsidR="00614EFA">
          <w:rPr>
            <w:rFonts w:ascii="Arial" w:hAnsi="Arial" w:cs="Arial"/>
            <w:color w:val="0000CC"/>
            <w:sz w:val="28"/>
          </w:rPr>
          <w:t>)</w:t>
        </w:r>
        <w:r>
          <w:rPr>
            <w:rFonts w:ascii="Arial" w:hAnsi="Arial" w:cs="Arial"/>
            <w:color w:val="0000CC"/>
            <w:sz w:val="28"/>
          </w:rPr>
          <w:t xml:space="preserve"> </w:t>
        </w:r>
      </w:ins>
    </w:p>
    <w:p w:rsidR="00D644D8" w:rsidRPr="00614EFA" w:rsidRDefault="00614EFA" w:rsidP="00241A37">
      <w:pPr>
        <w:rPr>
          <w:ins w:id="56" w:author="Fernando M. Serson" w:date="2020-06-19T13:34:00Z"/>
          <w:rFonts w:ascii="Arial" w:hAnsi="Arial" w:cs="Arial"/>
          <w:color w:val="0000CC"/>
          <w:sz w:val="28"/>
          <w:lang w:val="en-US"/>
          <w:rPrChange w:id="57" w:author="Fernando M. Serson" w:date="2020-06-19T13:35:00Z">
            <w:rPr>
              <w:ins w:id="58" w:author="Fernando M. Serson" w:date="2020-06-19T13:34:00Z"/>
              <w:rFonts w:ascii="Arial" w:hAnsi="Arial" w:cs="Arial"/>
              <w:color w:val="0000CC"/>
              <w:sz w:val="28"/>
            </w:rPr>
          </w:rPrChange>
        </w:rPr>
      </w:pPr>
      <w:ins w:id="59" w:author="Fernando M. Serson" w:date="2020-06-19T13:33:00Z">
        <w:r>
          <w:rPr>
            <w:rFonts w:ascii="Arial" w:hAnsi="Arial" w:cs="Arial"/>
            <w:noProof/>
            <w:color w:val="0000CC"/>
            <w:sz w:val="28"/>
            <w:lang w:eastAsia="pt-BR"/>
          </w:rPr>
          <w:drawing>
            <wp:inline distT="0" distB="0" distL="0" distR="0" wp14:anchorId="4B275E15">
              <wp:extent cx="905106" cy="444414"/>
              <wp:effectExtent l="0" t="0" r="0" b="0"/>
              <wp:docPr id="7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23071" cy="45323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  <w:ins w:id="60" w:author="Fernando M. Serson" w:date="2020-06-19T13:34:00Z">
        <w:r w:rsidRPr="00614EFA">
          <w:rPr>
            <w:rFonts w:ascii="Arial" w:hAnsi="Arial" w:cs="Arial"/>
            <w:color w:val="0000CC"/>
            <w:sz w:val="28"/>
            <w:lang w:val="en-US"/>
            <w:rPrChange w:id="61" w:author="Fernando M. Serson" w:date="2020-06-19T13:35:00Z">
              <w:rPr>
                <w:rFonts w:ascii="Arial" w:hAnsi="Arial" w:cs="Arial"/>
                <w:color w:val="0000CC"/>
                <w:sz w:val="28"/>
              </w:rPr>
            </w:rPrChange>
          </w:rPr>
          <w:t xml:space="preserve"> CBG – CCOPERATIVE BUSINESS GAME</w:t>
        </w:r>
      </w:ins>
    </w:p>
    <w:p w:rsidR="00614EFA" w:rsidRPr="00614EFA" w:rsidRDefault="00614EFA" w:rsidP="00241A37">
      <w:pPr>
        <w:rPr>
          <w:ins w:id="62" w:author="Fernando M. Serson" w:date="2020-06-19T13:32:00Z"/>
          <w:rFonts w:ascii="Arial" w:hAnsi="Arial" w:cs="Arial"/>
          <w:color w:val="0000CC"/>
          <w:sz w:val="28"/>
          <w:rPrChange w:id="63" w:author="Fernando M. Serson" w:date="2020-06-19T13:36:00Z">
            <w:rPr>
              <w:ins w:id="64" w:author="Fernando M. Serson" w:date="2020-06-19T13:32:00Z"/>
              <w:rFonts w:ascii="Arial" w:hAnsi="Arial" w:cs="Arial"/>
              <w:color w:val="0000CC"/>
              <w:sz w:val="28"/>
            </w:rPr>
          </w:rPrChange>
        </w:rPr>
      </w:pPr>
      <w:ins w:id="65" w:author="Fernando M. Serson" w:date="2020-06-19T13:35:00Z">
        <w:r>
          <w:rPr>
            <w:rFonts w:ascii="Arial" w:hAnsi="Arial" w:cs="Arial"/>
            <w:noProof/>
            <w:color w:val="0000CC"/>
            <w:sz w:val="28"/>
            <w:lang w:eastAsia="pt-BR"/>
          </w:rPr>
          <w:drawing>
            <wp:inline distT="0" distB="0" distL="0" distR="0" wp14:anchorId="688CCEF9">
              <wp:extent cx="333375" cy="666750"/>
              <wp:effectExtent l="0" t="0" r="0" b="0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340254" cy="68050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Pr="00614EFA">
          <w:rPr>
            <w:rPrChange w:id="66" w:author="Fernando M. Serson" w:date="2020-06-19T13:36:00Z">
              <w:rPr/>
            </w:rPrChange>
          </w:rPr>
          <w:t xml:space="preserve"> </w:t>
        </w:r>
        <w:r w:rsidRPr="00614EFA">
          <w:rPr>
            <w:rFonts w:ascii="Arial" w:hAnsi="Arial" w:cs="Arial"/>
            <w:color w:val="0000CC"/>
            <w:sz w:val="28"/>
            <w:rPrChange w:id="67" w:author="Fernando M. Serson" w:date="2020-06-19T13:36:00Z">
              <w:rPr>
                <w:rFonts w:ascii="Arial" w:hAnsi="Arial" w:cs="Arial"/>
                <w:color w:val="0000CC"/>
                <w:sz w:val="28"/>
                <w:lang w:val="en-US"/>
              </w:rPr>
            </w:rPrChange>
          </w:rPr>
          <w:t>HS</w:t>
        </w:r>
        <w:r w:rsidRPr="00614EFA">
          <w:rPr>
            <w:rFonts w:ascii="Arial" w:hAnsi="Arial" w:cs="Arial"/>
            <w:color w:val="0000CC"/>
            <w:sz w:val="28"/>
            <w:rPrChange w:id="68" w:author="Fernando M. Serson" w:date="2020-06-19T13:36:00Z">
              <w:rPr>
                <w:rFonts w:ascii="Arial" w:hAnsi="Arial" w:cs="Arial"/>
                <w:color w:val="0000CC"/>
                <w:sz w:val="28"/>
              </w:rPr>
            </w:rPrChange>
          </w:rPr>
          <w:t xml:space="preserve">G – </w:t>
        </w:r>
      </w:ins>
      <w:ins w:id="69" w:author="Fernando M. Serson" w:date="2020-06-19T13:36:00Z">
        <w:r w:rsidRPr="00614EFA">
          <w:rPr>
            <w:rFonts w:ascii="Arial" w:hAnsi="Arial" w:cs="Arial"/>
            <w:color w:val="0000CC"/>
            <w:sz w:val="28"/>
            <w:rPrChange w:id="70" w:author="Fernando M. Serson" w:date="2020-06-19T13:36:00Z">
              <w:rPr>
                <w:rFonts w:ascii="Arial" w:hAnsi="Arial" w:cs="Arial"/>
                <w:color w:val="0000CC"/>
                <w:sz w:val="28"/>
                <w:lang w:val="en-US"/>
              </w:rPr>
            </w:rPrChange>
          </w:rPr>
          <w:t>HEALTH SERVICE</w:t>
        </w:r>
      </w:ins>
      <w:ins w:id="71" w:author="Fernando M. Serson" w:date="2020-06-19T13:35:00Z">
        <w:r w:rsidRPr="00614EFA">
          <w:rPr>
            <w:rFonts w:ascii="Arial" w:hAnsi="Arial" w:cs="Arial"/>
            <w:color w:val="0000CC"/>
            <w:sz w:val="28"/>
            <w:rPrChange w:id="72" w:author="Fernando M. Serson" w:date="2020-06-19T13:36:00Z">
              <w:rPr>
                <w:rFonts w:ascii="Arial" w:hAnsi="Arial" w:cs="Arial"/>
                <w:color w:val="0000CC"/>
                <w:sz w:val="28"/>
              </w:rPr>
            </w:rPrChange>
          </w:rPr>
          <w:t xml:space="preserve"> GAME</w:t>
        </w:r>
      </w:ins>
    </w:p>
    <w:p w:rsidR="00D644D8" w:rsidRPr="00D644D8" w:rsidRDefault="00D644D8" w:rsidP="00241A37">
      <w:pPr>
        <w:rPr>
          <w:ins w:id="73" w:author="Fernando M. Serson" w:date="2020-06-19T13:27:00Z"/>
          <w:rFonts w:ascii="Arial" w:hAnsi="Arial" w:cs="Arial"/>
          <w:color w:val="833C0B" w:themeColor="accent2" w:themeShade="80"/>
          <w:sz w:val="28"/>
          <w:rPrChange w:id="74" w:author="Fernando M. Serson" w:date="2020-06-19T13:30:00Z">
            <w:rPr>
              <w:ins w:id="75" w:author="Fernando M. Serson" w:date="2020-06-19T13:27:00Z"/>
              <w:rFonts w:ascii="Arial" w:hAnsi="Arial" w:cs="Arial"/>
              <w:color w:val="0000CC"/>
              <w:sz w:val="28"/>
            </w:rPr>
          </w:rPrChange>
        </w:rPr>
      </w:pPr>
      <w:ins w:id="76" w:author="Fernando M. Serson" w:date="2020-06-19T13:27:00Z">
        <w:r w:rsidRPr="00D644D8">
          <w:rPr>
            <w:rFonts w:ascii="Arial" w:hAnsi="Arial" w:cs="Arial"/>
            <w:color w:val="833C0B" w:themeColor="accent2" w:themeShade="80"/>
            <w:sz w:val="28"/>
            <w:rPrChange w:id="77" w:author="Fernando M. Serson" w:date="2020-06-19T13:30:00Z">
              <w:rPr>
                <w:rFonts w:ascii="Arial" w:hAnsi="Arial" w:cs="Arial"/>
                <w:color w:val="0000CC"/>
                <w:sz w:val="28"/>
              </w:rPr>
            </w:rPrChange>
          </w:rPr>
          <w:t>Colo</w:t>
        </w:r>
      </w:ins>
      <w:ins w:id="78" w:author="Fernando M. Serson" w:date="2020-06-19T13:30:00Z">
        <w:r>
          <w:rPr>
            <w:rFonts w:ascii="Arial" w:hAnsi="Arial" w:cs="Arial"/>
            <w:color w:val="833C0B" w:themeColor="accent2" w:themeShade="80"/>
            <w:sz w:val="28"/>
          </w:rPr>
          <w:t>c</w:t>
        </w:r>
      </w:ins>
      <w:ins w:id="79" w:author="Fernando M. Serson" w:date="2020-06-19T13:27:00Z">
        <w:r w:rsidRPr="00D644D8">
          <w:rPr>
            <w:rFonts w:ascii="Arial" w:hAnsi="Arial" w:cs="Arial"/>
            <w:color w:val="833C0B" w:themeColor="accent2" w:themeShade="80"/>
            <w:sz w:val="28"/>
            <w:rPrChange w:id="80" w:author="Fernando M. Serson" w:date="2020-06-19T13:30:00Z">
              <w:rPr>
                <w:rFonts w:ascii="Arial" w:hAnsi="Arial" w:cs="Arial"/>
                <w:color w:val="0000CC"/>
                <w:sz w:val="28"/>
              </w:rPr>
            </w:rPrChange>
          </w:rPr>
          <w:t>ar embaix</w:t>
        </w:r>
      </w:ins>
      <w:ins w:id="81" w:author="Fernando M. Serson" w:date="2020-06-19T13:28:00Z">
        <w:r w:rsidRPr="00D644D8">
          <w:rPr>
            <w:rFonts w:ascii="Arial" w:hAnsi="Arial" w:cs="Arial"/>
            <w:color w:val="833C0B" w:themeColor="accent2" w:themeShade="80"/>
            <w:sz w:val="28"/>
            <w:rPrChange w:id="82" w:author="Fernando M. Serson" w:date="2020-06-19T13:30:00Z">
              <w:rPr>
                <w:rFonts w:ascii="Arial" w:hAnsi="Arial" w:cs="Arial"/>
                <w:color w:val="0000CC"/>
                <w:sz w:val="28"/>
              </w:rPr>
            </w:rPrChange>
          </w:rPr>
          <w:t>o</w:t>
        </w:r>
      </w:ins>
      <w:ins w:id="83" w:author="Fernando M. Serson" w:date="2020-06-19T13:27:00Z">
        <w:r w:rsidRPr="00D644D8">
          <w:rPr>
            <w:rFonts w:ascii="Arial" w:hAnsi="Arial" w:cs="Arial"/>
            <w:color w:val="833C0B" w:themeColor="accent2" w:themeShade="80"/>
            <w:sz w:val="28"/>
            <w:rPrChange w:id="84" w:author="Fernando M. Serson" w:date="2020-06-19T13:30:00Z">
              <w:rPr>
                <w:rFonts w:ascii="Arial" w:hAnsi="Arial" w:cs="Arial"/>
                <w:color w:val="0000CC"/>
                <w:sz w:val="28"/>
              </w:rPr>
            </w:rPrChange>
          </w:rPr>
          <w:t xml:space="preserve"> – quase no final dessa página do lado </w:t>
        </w:r>
        <w:proofErr w:type="gramStart"/>
        <w:r w:rsidRPr="00D644D8">
          <w:rPr>
            <w:rFonts w:ascii="Arial" w:hAnsi="Arial" w:cs="Arial"/>
            <w:color w:val="833C0B" w:themeColor="accent2" w:themeShade="80"/>
            <w:sz w:val="28"/>
            <w:rPrChange w:id="85" w:author="Fernando M. Serson" w:date="2020-06-19T13:30:00Z">
              <w:rPr>
                <w:rFonts w:ascii="Arial" w:hAnsi="Arial" w:cs="Arial"/>
                <w:color w:val="0000CC"/>
                <w:sz w:val="28"/>
              </w:rPr>
            </w:rPrChange>
          </w:rPr>
          <w:t>direito....</w:t>
        </w:r>
        <w:proofErr w:type="gramEnd"/>
        <w:r w:rsidRPr="00D644D8">
          <w:rPr>
            <w:rFonts w:ascii="Arial" w:hAnsi="Arial" w:cs="Arial"/>
            <w:color w:val="833C0B" w:themeColor="accent2" w:themeShade="80"/>
            <w:sz w:val="28"/>
            <w:rPrChange w:id="86" w:author="Fernando M. Serson" w:date="2020-06-19T13:30:00Z">
              <w:rPr>
                <w:rFonts w:ascii="Arial" w:hAnsi="Arial" w:cs="Arial"/>
                <w:color w:val="0000CC"/>
                <w:sz w:val="28"/>
              </w:rPr>
            </w:rPrChange>
          </w:rPr>
          <w:t>.</w:t>
        </w:r>
      </w:ins>
    </w:p>
    <w:p w:rsidR="00D644D8" w:rsidRPr="00D644D8" w:rsidRDefault="00D644D8" w:rsidP="00D644D8">
      <w:pPr>
        <w:spacing w:line="360" w:lineRule="auto"/>
        <w:rPr>
          <w:ins w:id="87" w:author="Fernando M. Serson" w:date="2020-06-19T13:27:00Z"/>
          <w:rFonts w:ascii="Arial" w:hAnsi="Arial" w:cs="Arial"/>
          <w:sz w:val="24"/>
          <w:rPrChange w:id="88" w:author="Fernando M. Serson" w:date="2020-06-19T13:29:00Z">
            <w:rPr>
              <w:ins w:id="89" w:author="Fernando M. Serson" w:date="2020-06-19T13:27:00Z"/>
              <w:rFonts w:ascii="Arial" w:hAnsi="Arial" w:cs="Arial"/>
              <w:color w:val="0000CC"/>
              <w:sz w:val="28"/>
            </w:rPr>
          </w:rPrChange>
        </w:rPr>
        <w:pPrChange w:id="90" w:author="Fernando M. Serson" w:date="2020-06-19T13:29:00Z">
          <w:pPr/>
        </w:pPrChange>
      </w:pPr>
      <w:ins w:id="91" w:author="Fernando M. Serson" w:date="2020-06-19T13:27:00Z">
        <w:r w:rsidRPr="00D644D8">
          <w:rPr>
            <w:rFonts w:ascii="Arial" w:hAnsi="Arial" w:cs="Arial"/>
            <w:b/>
            <w:sz w:val="24"/>
            <w:rPrChange w:id="92" w:author="Fernando M. Serson" w:date="2020-06-19T13:30:00Z">
              <w:rPr>
                <w:rFonts w:ascii="Arial" w:hAnsi="Arial" w:cs="Arial"/>
                <w:color w:val="0000CC"/>
                <w:sz w:val="28"/>
              </w:rPr>
            </w:rPrChange>
          </w:rPr>
          <w:t>TODOS</w:t>
        </w:r>
        <w:r w:rsidRPr="00D644D8">
          <w:rPr>
            <w:rFonts w:ascii="Arial" w:hAnsi="Arial" w:cs="Arial"/>
            <w:sz w:val="24"/>
            <w:rPrChange w:id="93" w:author="Fernando M. Serson" w:date="2020-06-19T13:29:00Z">
              <w:rPr>
                <w:rFonts w:ascii="Arial" w:hAnsi="Arial" w:cs="Arial"/>
                <w:color w:val="0000CC"/>
                <w:sz w:val="28"/>
              </w:rPr>
            </w:rPrChange>
          </w:rPr>
          <w:t xml:space="preserve"> </w:t>
        </w:r>
        <w:r w:rsidRPr="00D644D8">
          <w:rPr>
            <w:rFonts w:ascii="Arial" w:hAnsi="Arial" w:cs="Arial"/>
            <w:b/>
            <w:sz w:val="24"/>
            <w:rPrChange w:id="94" w:author="Fernando M. Serson" w:date="2020-06-19T13:30:00Z">
              <w:rPr>
                <w:rFonts w:ascii="Arial" w:hAnsi="Arial" w:cs="Arial"/>
                <w:color w:val="0000CC"/>
                <w:sz w:val="28"/>
              </w:rPr>
            </w:rPrChange>
          </w:rPr>
          <w:t>OS DIREITOS</w:t>
        </w:r>
        <w:r w:rsidRPr="00D644D8">
          <w:rPr>
            <w:rFonts w:ascii="Arial" w:hAnsi="Arial" w:cs="Arial"/>
            <w:sz w:val="24"/>
            <w:rPrChange w:id="95" w:author="Fernando M. Serson" w:date="2020-06-19T13:29:00Z">
              <w:rPr>
                <w:rFonts w:ascii="Arial" w:hAnsi="Arial" w:cs="Arial"/>
                <w:color w:val="0000CC"/>
                <w:sz w:val="28"/>
              </w:rPr>
            </w:rPrChange>
          </w:rPr>
          <w:t xml:space="preserve"> Reservados. Nenhum dos jogos ou desafios simulados podem ser utilizados sem a </w:t>
        </w:r>
      </w:ins>
      <w:ins w:id="96" w:author="Fernando M. Serson" w:date="2020-06-19T13:28:00Z">
        <w:r w:rsidRPr="00D644D8">
          <w:rPr>
            <w:rFonts w:ascii="Arial" w:hAnsi="Arial" w:cs="Arial"/>
            <w:sz w:val="24"/>
            <w:rPrChange w:id="97" w:author="Fernando M. Serson" w:date="2020-06-19T13:29:00Z">
              <w:rPr>
                <w:rFonts w:ascii="Arial" w:hAnsi="Arial" w:cs="Arial"/>
                <w:color w:val="0000CC"/>
                <w:sz w:val="28"/>
              </w:rPr>
            </w:rPrChange>
          </w:rPr>
          <w:t xml:space="preserve">devida permissão da </w:t>
        </w:r>
        <w:r w:rsidRPr="00D644D8">
          <w:rPr>
            <w:rFonts w:ascii="Arial" w:hAnsi="Arial" w:cs="Arial"/>
            <w:b/>
            <w:color w:val="0000CC"/>
            <w:sz w:val="24"/>
            <w:rPrChange w:id="98" w:author="Fernando M. Serson" w:date="2020-06-19T13:30:00Z">
              <w:rPr>
                <w:rFonts w:ascii="Arial" w:hAnsi="Arial" w:cs="Arial"/>
                <w:color w:val="0000CC"/>
                <w:sz w:val="28"/>
              </w:rPr>
            </w:rPrChange>
          </w:rPr>
          <w:t>QUES</w:t>
        </w:r>
        <w:r w:rsidRPr="00D644D8">
          <w:rPr>
            <w:rFonts w:ascii="Arial" w:hAnsi="Arial" w:cs="Arial"/>
            <w:sz w:val="24"/>
            <w:rPrChange w:id="99" w:author="Fernando M. Serson" w:date="2020-06-19T13:29:00Z">
              <w:rPr>
                <w:rFonts w:ascii="Arial" w:hAnsi="Arial" w:cs="Arial"/>
                <w:color w:val="0000CC"/>
                <w:sz w:val="28"/>
              </w:rPr>
            </w:rPrChange>
          </w:rPr>
          <w:t xml:space="preserve"> </w:t>
        </w:r>
      </w:ins>
      <w:ins w:id="100" w:author="Fernando M. Serson" w:date="2020-06-19T13:30:00Z">
        <w:r w:rsidRPr="00D644D8">
          <w:rPr>
            <w:rFonts w:ascii="Arial" w:hAnsi="Arial" w:cs="Arial"/>
            <w:color w:val="0000CC"/>
            <w:sz w:val="24"/>
            <w:rPrChange w:id="101" w:author="Fernando M. Serson" w:date="2020-06-19T13:30:00Z">
              <w:rPr>
                <w:rFonts w:ascii="Arial" w:hAnsi="Arial" w:cs="Arial"/>
                <w:sz w:val="24"/>
              </w:rPr>
            </w:rPrChange>
          </w:rPr>
          <w:t>-</w:t>
        </w:r>
      </w:ins>
      <w:ins w:id="102" w:author="Fernando M. Serson" w:date="2020-06-19T13:28:00Z">
        <w:r w:rsidRPr="00D644D8">
          <w:rPr>
            <w:rFonts w:ascii="Arial" w:hAnsi="Arial" w:cs="Arial"/>
            <w:sz w:val="24"/>
            <w:rPrChange w:id="103" w:author="Fernando M. Serson" w:date="2020-06-19T13:29:00Z">
              <w:rPr>
                <w:rFonts w:ascii="Arial" w:hAnsi="Arial" w:cs="Arial"/>
                <w:color w:val="0000CC"/>
                <w:sz w:val="28"/>
              </w:rPr>
            </w:rPrChange>
          </w:rPr>
          <w:t xml:space="preserve"> </w:t>
        </w:r>
        <w:r w:rsidRPr="00D644D8">
          <w:rPr>
            <w:rFonts w:ascii="Arial" w:hAnsi="Arial" w:cs="Arial"/>
            <w:color w:val="0000CC"/>
            <w:sz w:val="24"/>
            <w:rPrChange w:id="104" w:author="Fernando M. Serson" w:date="2020-06-19T13:30:00Z">
              <w:rPr>
                <w:rFonts w:ascii="Arial" w:hAnsi="Arial" w:cs="Arial"/>
                <w:color w:val="0000CC"/>
                <w:sz w:val="28"/>
              </w:rPr>
            </w:rPrChange>
          </w:rPr>
          <w:t>Qualidade e Excelência em Serviços</w:t>
        </w:r>
        <w:r w:rsidRPr="00D644D8">
          <w:rPr>
            <w:rFonts w:ascii="Arial" w:hAnsi="Arial" w:cs="Arial"/>
            <w:sz w:val="24"/>
            <w:rPrChange w:id="105" w:author="Fernando M. Serson" w:date="2020-06-19T13:29:00Z">
              <w:rPr>
                <w:rFonts w:ascii="Arial" w:hAnsi="Arial" w:cs="Arial"/>
                <w:color w:val="0000CC"/>
                <w:sz w:val="28"/>
              </w:rPr>
            </w:rPrChange>
          </w:rPr>
          <w:t>, detentora dos direitos legais de uso.</w:t>
        </w:r>
      </w:ins>
    </w:p>
    <w:p w:rsidR="00614EFA" w:rsidRPr="00614EFA" w:rsidRDefault="00614EFA" w:rsidP="00614EFA">
      <w:pPr>
        <w:jc w:val="right"/>
        <w:rPr>
          <w:ins w:id="106" w:author="Fernando M. Serson" w:date="2020-06-19T13:39:00Z"/>
          <w:rFonts w:ascii="Arial" w:hAnsi="Arial" w:cs="Arial"/>
          <w:b/>
          <w:color w:val="833C0B" w:themeColor="accent2" w:themeShade="80"/>
          <w:sz w:val="16"/>
          <w:rPrChange w:id="107" w:author="Fernando M. Serson" w:date="2020-06-19T13:39:00Z">
            <w:rPr>
              <w:ins w:id="108" w:author="Fernando M. Serson" w:date="2020-06-19T13:39:00Z"/>
              <w:rFonts w:ascii="Arial" w:hAnsi="Arial" w:cs="Arial"/>
              <w:b/>
              <w:color w:val="833C0B" w:themeColor="accent2" w:themeShade="80"/>
              <w:sz w:val="18"/>
            </w:rPr>
          </w:rPrChange>
        </w:rPr>
        <w:pPrChange w:id="109" w:author="Fernando M. Serson" w:date="2020-06-19T13:37:00Z">
          <w:pPr/>
        </w:pPrChange>
      </w:pPr>
      <w:ins w:id="110" w:author="Fernando M. Serson" w:date="2020-06-19T13:37:00Z">
        <w:r w:rsidRPr="00614EFA">
          <w:rPr>
            <w:rFonts w:ascii="Arial" w:hAnsi="Arial" w:cs="Arial"/>
            <w:b/>
            <w:color w:val="833C0B" w:themeColor="accent2" w:themeShade="80"/>
            <w:sz w:val="16"/>
            <w:rPrChange w:id="111" w:author="Fernando M. Serson" w:date="2020-06-19T13:39:00Z">
              <w:rPr>
                <w:rFonts w:ascii="Arial" w:hAnsi="Arial" w:cs="Arial"/>
                <w:color w:val="0000CC"/>
                <w:sz w:val="20"/>
              </w:rPr>
            </w:rPrChange>
          </w:rPr>
          <w:t>Colocar o logo da QUES</w:t>
        </w:r>
      </w:ins>
    </w:p>
    <w:p w:rsidR="00614EFA" w:rsidRPr="00614EFA" w:rsidRDefault="00614EFA" w:rsidP="00614EFA">
      <w:pPr>
        <w:jc w:val="right"/>
        <w:rPr>
          <w:ins w:id="112" w:author="Fernando M. Serson" w:date="2020-06-19T13:18:00Z"/>
          <w:rFonts w:ascii="Arial" w:hAnsi="Arial" w:cs="Arial"/>
          <w:b/>
          <w:color w:val="833C0B" w:themeColor="accent2" w:themeShade="80"/>
          <w:sz w:val="18"/>
          <w:rPrChange w:id="113" w:author="Fernando M. Serson" w:date="2020-06-19T13:38:00Z">
            <w:rPr>
              <w:ins w:id="114" w:author="Fernando M. Serson" w:date="2020-06-19T13:18:00Z"/>
              <w:rFonts w:ascii="Arial Black" w:hAnsi="Arial Black"/>
              <w:b/>
              <w:sz w:val="28"/>
            </w:rPr>
          </w:rPrChange>
        </w:rPr>
        <w:pPrChange w:id="115" w:author="Fernando M. Serson" w:date="2020-06-19T13:37:00Z">
          <w:pPr/>
        </w:pPrChange>
      </w:pPr>
      <w:ins w:id="116" w:author="Fernando M. Serson" w:date="2020-06-19T13:39:00Z">
        <w:r>
          <w:rPr>
            <w:noProof/>
          </w:rPr>
          <w:drawing>
            <wp:inline distT="0" distB="0" distL="0" distR="0" wp14:anchorId="0B2B798C" wp14:editId="1DE2B279">
              <wp:extent cx="1023420" cy="447675"/>
              <wp:effectExtent l="0" t="0" r="5715" b="0"/>
              <wp:docPr id="9" name="Imagem 9" descr="C:\Configurações locais\Usuario\Configurações locais\Configurações locais\Arquivos\Fernando\Photos\Logo_Ques_2_Azul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Configurações locais\Usuario\Configurações locais\Configurações locais\Arquivos\Fernando\Photos\Logo_Ques_2_Azul.jp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6309" cy="470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D18B2" w:rsidRPr="000D18B2" w:rsidRDefault="000D18B2">
      <w:pPr>
        <w:rPr>
          <w:ins w:id="117" w:author="Fernando M. Serson" w:date="2020-06-19T13:08:00Z"/>
          <w:rFonts w:ascii="Arial Black" w:hAnsi="Arial Black"/>
          <w:b/>
          <w:sz w:val="28"/>
          <w:rPrChange w:id="118" w:author="Fernando M. Serson" w:date="2020-06-19T13:08:00Z">
            <w:rPr>
              <w:ins w:id="119" w:author="Fernando M. Serson" w:date="2020-06-19T13:08:00Z"/>
              <w:sz w:val="28"/>
            </w:rPr>
          </w:rPrChange>
        </w:rPr>
      </w:pPr>
      <w:ins w:id="120" w:author="Fernando M. Serson" w:date="2020-06-19T13:08:00Z">
        <w:r w:rsidRPr="000D18B2">
          <w:rPr>
            <w:rFonts w:ascii="Arial Black" w:hAnsi="Arial Black"/>
            <w:b/>
            <w:sz w:val="28"/>
            <w:rPrChange w:id="121" w:author="Fernando M. Serson" w:date="2020-06-19T13:08:00Z">
              <w:rPr>
                <w:sz w:val="28"/>
              </w:rPr>
            </w:rPrChange>
          </w:rPr>
          <w:lastRenderedPageBreak/>
          <w:t>FRONT END</w:t>
        </w:r>
      </w:ins>
      <w:ins w:id="122" w:author="Fernando M. Serson" w:date="2020-06-19T13:17:00Z">
        <w:r w:rsidR="00F23BF7">
          <w:rPr>
            <w:rFonts w:ascii="Arial Black" w:hAnsi="Arial Black"/>
            <w:b/>
            <w:sz w:val="28"/>
          </w:rPr>
          <w:t xml:space="preserve"> </w:t>
        </w:r>
      </w:ins>
      <w:ins w:id="123" w:author="Fernando M. Serson" w:date="2020-06-19T13:08:00Z">
        <w:r w:rsidRPr="000D18B2">
          <w:rPr>
            <w:rFonts w:ascii="Arial Black" w:hAnsi="Arial Black"/>
            <w:b/>
            <w:sz w:val="28"/>
            <w:rPrChange w:id="124" w:author="Fernando M. Serson" w:date="2020-06-19T13:08:00Z">
              <w:rPr>
                <w:sz w:val="28"/>
              </w:rPr>
            </w:rPrChange>
          </w:rPr>
          <w:t xml:space="preserve">DA PÁGINA 2 DO </w:t>
        </w:r>
        <w:r>
          <w:rPr>
            <w:rFonts w:ascii="Arial Black" w:hAnsi="Arial Black"/>
            <w:b/>
            <w:sz w:val="28"/>
          </w:rPr>
          <w:t>CBG</w:t>
        </w:r>
        <w:r w:rsidRPr="000D18B2">
          <w:rPr>
            <w:rFonts w:ascii="Arial Black" w:hAnsi="Arial Black"/>
            <w:b/>
            <w:sz w:val="28"/>
            <w:rPrChange w:id="125" w:author="Fernando M. Serson" w:date="2020-06-19T13:08:00Z">
              <w:rPr>
                <w:sz w:val="28"/>
              </w:rPr>
            </w:rPrChange>
          </w:rPr>
          <w:t xml:space="preserve"> </w:t>
        </w:r>
      </w:ins>
    </w:p>
    <w:p w:rsidR="00773D2E" w:rsidRPr="000D18B2" w:rsidRDefault="000D18B2">
      <w:pPr>
        <w:rPr>
          <w:sz w:val="28"/>
        </w:rPr>
      </w:pPr>
      <w:r w:rsidRPr="000D18B2">
        <w:rPr>
          <w:sz w:val="28"/>
        </w:rPr>
        <w:t xml:space="preserve">Após clicar no link do HSG </w:t>
      </w:r>
      <w:del w:id="126" w:author="Fernando M. Serson" w:date="2020-06-19T13:09:00Z">
        <w:r w:rsidRPr="000D18B2" w:rsidDel="000D18B2">
          <w:rPr>
            <w:sz w:val="28"/>
          </w:rPr>
          <w:delText xml:space="preserve">ou do CBG </w:delText>
        </w:r>
      </w:del>
      <w:r w:rsidRPr="000D18B2">
        <w:rPr>
          <w:sz w:val="28"/>
        </w:rPr>
        <w:t>na página anterior</w:t>
      </w:r>
    </w:p>
    <w:p w:rsidR="000D18B2" w:rsidRPr="000D18B2" w:rsidRDefault="000D18B2">
      <w:pPr>
        <w:rPr>
          <w:rFonts w:ascii="Arial" w:hAnsi="Arial" w:cs="Arial"/>
          <w:b/>
          <w:color w:val="833C0B" w:themeColor="accent2" w:themeShade="80"/>
          <w:sz w:val="36"/>
          <w:rPrChange w:id="127" w:author="Fernando M. Serson" w:date="2020-06-19T13:06:00Z">
            <w:rPr>
              <w:sz w:val="28"/>
            </w:rPr>
          </w:rPrChange>
        </w:rPr>
      </w:pPr>
      <w:r w:rsidRPr="000D18B2">
        <w:rPr>
          <w:rFonts w:ascii="Arial" w:hAnsi="Arial" w:cs="Arial"/>
          <w:b/>
          <w:color w:val="833C0B" w:themeColor="accent2" w:themeShade="80"/>
          <w:sz w:val="36"/>
          <w:rPrChange w:id="128" w:author="Fernando M. Serson" w:date="2020-06-19T13:06:00Z">
            <w:rPr>
              <w:sz w:val="28"/>
            </w:rPr>
          </w:rPrChange>
        </w:rPr>
        <w:t xml:space="preserve">Aparece do </w:t>
      </w:r>
      <w:ins w:id="129" w:author="Fernando M. Serson" w:date="2020-06-19T13:07:00Z">
        <w:r>
          <w:rPr>
            <w:rFonts w:ascii="Arial" w:hAnsi="Arial" w:cs="Arial"/>
            <w:b/>
            <w:color w:val="833C0B" w:themeColor="accent2" w:themeShade="80"/>
            <w:sz w:val="36"/>
          </w:rPr>
          <w:t>L</w:t>
        </w:r>
      </w:ins>
      <w:del w:id="130" w:author="Fernando M. Serson" w:date="2020-06-19T13:06:00Z">
        <w:r w:rsidRPr="000D18B2" w:rsidDel="000D18B2">
          <w:rPr>
            <w:rFonts w:ascii="Arial" w:hAnsi="Arial" w:cs="Arial"/>
            <w:b/>
            <w:color w:val="833C0B" w:themeColor="accent2" w:themeShade="80"/>
            <w:sz w:val="36"/>
            <w:rPrChange w:id="131" w:author="Fernando M. Serson" w:date="2020-06-19T13:06:00Z">
              <w:rPr>
                <w:b/>
                <w:sz w:val="28"/>
              </w:rPr>
            </w:rPrChange>
          </w:rPr>
          <w:delText>l</w:delText>
        </w:r>
      </w:del>
      <w:r w:rsidRPr="000D18B2">
        <w:rPr>
          <w:rFonts w:ascii="Arial" w:hAnsi="Arial" w:cs="Arial"/>
          <w:b/>
          <w:color w:val="833C0B" w:themeColor="accent2" w:themeShade="80"/>
          <w:sz w:val="36"/>
          <w:rPrChange w:id="132" w:author="Fernando M. Serson" w:date="2020-06-19T13:06:00Z">
            <w:rPr>
              <w:b/>
              <w:sz w:val="28"/>
            </w:rPr>
          </w:rPrChange>
        </w:rPr>
        <w:t>ado esquerdo</w:t>
      </w:r>
      <w:r w:rsidRPr="000D18B2">
        <w:rPr>
          <w:rFonts w:ascii="Arial" w:hAnsi="Arial" w:cs="Arial"/>
          <w:b/>
          <w:color w:val="833C0B" w:themeColor="accent2" w:themeShade="80"/>
          <w:sz w:val="36"/>
          <w:rPrChange w:id="133" w:author="Fernando M. Serson" w:date="2020-06-19T13:06:00Z">
            <w:rPr>
              <w:sz w:val="28"/>
            </w:rPr>
          </w:rPrChange>
        </w:rPr>
        <w:t xml:space="preserve"> – no CBG</w:t>
      </w:r>
    </w:p>
    <w:p w:rsidR="000D18B2" w:rsidRPr="000D18B2" w:rsidDel="000D18B2" w:rsidRDefault="000D18B2">
      <w:pPr>
        <w:rPr>
          <w:del w:id="134" w:author="Fernando M. Serson" w:date="2020-06-19T13:08:00Z"/>
          <w:sz w:val="28"/>
        </w:rPr>
      </w:pPr>
    </w:p>
    <w:p w:rsidR="000D18B2" w:rsidRDefault="000D18B2">
      <w:r w:rsidRPr="000D18B2">
        <w:drawing>
          <wp:inline distT="0" distB="0" distL="0" distR="0" wp14:anchorId="2BEE226B" wp14:editId="69AB2016">
            <wp:extent cx="3543300" cy="2363381"/>
            <wp:effectExtent l="0" t="0" r="0" b="0"/>
            <wp:docPr id="2" name="Imagem 1" descr="&lt;strong&gt;gamification&lt;/strong&gt; – Una mica de tot i no gaire de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&lt;strong&gt;gamification&lt;/strong&gt; – Una mica de tot i no gaire de res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039" cy="237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B2" w:rsidRDefault="000D18B2"/>
    <w:p w:rsidR="000D18B2" w:rsidRDefault="000D18B2">
      <w:r>
        <w:rPr>
          <w:noProof/>
          <w:lang w:eastAsia="pt-BR"/>
        </w:rPr>
        <w:drawing>
          <wp:inline distT="0" distB="0" distL="0" distR="0" wp14:anchorId="1B1DEBF0">
            <wp:extent cx="3390248" cy="166659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365" cy="1673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18B2" w:rsidDel="000D18B2" w:rsidRDefault="000D18B2">
      <w:pPr>
        <w:rPr>
          <w:del w:id="135" w:author="Fernando M. Serson" w:date="2020-06-19T13:09:00Z"/>
        </w:rPr>
      </w:pPr>
    </w:p>
    <w:p w:rsidR="000D18B2" w:rsidRPr="000D18B2" w:rsidRDefault="000D18B2">
      <w:pPr>
        <w:rPr>
          <w:rFonts w:ascii="Arial" w:hAnsi="Arial" w:cs="Arial"/>
          <w:b/>
          <w:color w:val="833C0B" w:themeColor="accent2" w:themeShade="80"/>
          <w:sz w:val="36"/>
          <w:rPrChange w:id="136" w:author="Fernando M. Serson" w:date="2020-06-19T13:06:00Z">
            <w:rPr/>
          </w:rPrChange>
        </w:rPr>
      </w:pPr>
      <w:r w:rsidRPr="000D18B2">
        <w:rPr>
          <w:rFonts w:ascii="Arial" w:hAnsi="Arial" w:cs="Arial"/>
          <w:b/>
          <w:color w:val="833C0B" w:themeColor="accent2" w:themeShade="80"/>
          <w:sz w:val="36"/>
          <w:rPrChange w:id="137" w:author="Fernando M. Serson" w:date="2020-06-19T13:06:00Z">
            <w:rPr/>
          </w:rPrChange>
        </w:rPr>
        <w:t>E do Lado direito</w:t>
      </w:r>
    </w:p>
    <w:p w:rsidR="000D18B2" w:rsidDel="000D18B2" w:rsidRDefault="000D18B2">
      <w:pPr>
        <w:rPr>
          <w:del w:id="138" w:author="Fernando M. Serson" w:date="2020-06-19T13:09:00Z"/>
        </w:rPr>
      </w:pPr>
    </w:p>
    <w:p w:rsidR="000D18B2" w:rsidRPr="000D18B2" w:rsidDel="000D18B2" w:rsidRDefault="000D18B2">
      <w:pPr>
        <w:rPr>
          <w:del w:id="139" w:author="Fernando M. Serson" w:date="2020-06-19T13:04:00Z"/>
          <w:rFonts w:ascii="Arial" w:hAnsi="Arial" w:cs="Arial"/>
          <w:sz w:val="24"/>
          <w:rPrChange w:id="140" w:author="Fernando M. Serson" w:date="2020-06-19T13:07:00Z">
            <w:rPr>
              <w:del w:id="141" w:author="Fernando M. Serson" w:date="2020-06-19T13:04:00Z"/>
              <w:rFonts w:ascii="Arial" w:hAnsi="Arial" w:cs="Arial"/>
              <w:sz w:val="28"/>
            </w:rPr>
          </w:rPrChange>
        </w:rPr>
      </w:pPr>
      <w:r w:rsidRPr="000D18B2">
        <w:rPr>
          <w:rFonts w:ascii="Arial" w:hAnsi="Arial" w:cs="Arial"/>
          <w:b/>
          <w:sz w:val="24"/>
          <w:rPrChange w:id="142" w:author="Fernando M. Serson" w:date="2020-06-19T13:07:00Z">
            <w:rPr/>
          </w:rPrChange>
        </w:rPr>
        <w:t>Desafio</w:t>
      </w:r>
      <w:r w:rsidRPr="000D18B2">
        <w:rPr>
          <w:rFonts w:ascii="Arial" w:hAnsi="Arial" w:cs="Arial"/>
          <w:sz w:val="24"/>
          <w:rPrChange w:id="143" w:author="Fernando M. Serson" w:date="2020-06-19T13:07:00Z">
            <w:rPr/>
          </w:rPrChange>
        </w:rPr>
        <w:t xml:space="preserve"> (</w:t>
      </w:r>
      <w:r w:rsidRPr="000D18B2">
        <w:rPr>
          <w:rFonts w:ascii="Arial" w:hAnsi="Arial" w:cs="Arial"/>
          <w:sz w:val="24"/>
          <w:highlight w:val="yellow"/>
          <w:rPrChange w:id="144" w:author="Fernando M. Serson" w:date="2020-06-19T13:07:00Z">
            <w:rPr/>
          </w:rPrChange>
        </w:rPr>
        <w:t>Em b</w:t>
      </w:r>
      <w:del w:id="145" w:author="Fernando M. Serson" w:date="2020-06-19T13:04:00Z">
        <w:r w:rsidRPr="000D18B2" w:rsidDel="000D18B2">
          <w:rPr>
            <w:rFonts w:ascii="Arial" w:hAnsi="Arial" w:cs="Arial"/>
            <w:sz w:val="24"/>
            <w:highlight w:val="yellow"/>
            <w:rPrChange w:id="146" w:author="Fernando M. Serson" w:date="2020-06-19T13:07:00Z">
              <w:rPr/>
            </w:rPrChange>
          </w:rPr>
          <w:delText>a</w:delText>
        </w:r>
      </w:del>
      <w:r w:rsidRPr="000D18B2">
        <w:rPr>
          <w:rFonts w:ascii="Arial" w:hAnsi="Arial" w:cs="Arial"/>
          <w:sz w:val="24"/>
          <w:highlight w:val="yellow"/>
          <w:rPrChange w:id="147" w:author="Fernando M. Serson" w:date="2020-06-19T13:07:00Z">
            <w:rPr/>
          </w:rPrChange>
        </w:rPr>
        <w:t>ranco a ser preenchido po</w:t>
      </w:r>
      <w:del w:id="148" w:author="Fernando M. Serson" w:date="2020-06-19T13:04:00Z">
        <w:r w:rsidRPr="000D18B2" w:rsidDel="000D18B2">
          <w:rPr>
            <w:rFonts w:ascii="Arial" w:hAnsi="Arial" w:cs="Arial"/>
            <w:sz w:val="24"/>
            <w:highlight w:val="yellow"/>
            <w:rPrChange w:id="149" w:author="Fernando M. Serson" w:date="2020-06-19T13:07:00Z">
              <w:rPr/>
            </w:rPrChange>
          </w:rPr>
          <w:delText>o</w:delText>
        </w:r>
      </w:del>
      <w:r w:rsidRPr="000D18B2">
        <w:rPr>
          <w:rFonts w:ascii="Arial" w:hAnsi="Arial" w:cs="Arial"/>
          <w:sz w:val="24"/>
          <w:highlight w:val="yellow"/>
          <w:rPrChange w:id="150" w:author="Fernando M. Serson" w:date="2020-06-19T13:07:00Z">
            <w:rPr/>
          </w:rPrChange>
        </w:rPr>
        <w:t>r “nós</w:t>
      </w:r>
      <w:ins w:id="151" w:author="Fernando M. Serson" w:date="2020-06-19T13:31:00Z">
        <w:r w:rsidR="00D644D8">
          <w:rPr>
            <w:rFonts w:ascii="Arial" w:hAnsi="Arial" w:cs="Arial"/>
            <w:sz w:val="24"/>
          </w:rPr>
          <w:t>”</w:t>
        </w:r>
      </w:ins>
      <w:r w:rsidRPr="000D18B2">
        <w:rPr>
          <w:rFonts w:ascii="Arial" w:hAnsi="Arial" w:cs="Arial"/>
          <w:sz w:val="24"/>
          <w:rPrChange w:id="152" w:author="Fernando M. Serson" w:date="2020-06-19T13:07:00Z">
            <w:rPr/>
          </w:rPrChange>
        </w:rPr>
        <w:t>) – Desafio FGV, SISCOOB, SICREDI, COOPERSUCAR....</w:t>
      </w:r>
    </w:p>
    <w:p w:rsidR="000D18B2" w:rsidRPr="000D18B2" w:rsidRDefault="000D18B2">
      <w:pPr>
        <w:rPr>
          <w:ins w:id="153" w:author="Fernando M. Serson" w:date="2020-06-19T13:05:00Z"/>
          <w:rFonts w:ascii="Arial" w:hAnsi="Arial" w:cs="Arial"/>
          <w:sz w:val="24"/>
          <w:rPrChange w:id="154" w:author="Fernando M. Serson" w:date="2020-06-19T13:07:00Z">
            <w:rPr>
              <w:ins w:id="155" w:author="Fernando M. Serson" w:date="2020-06-19T13:05:00Z"/>
              <w:rFonts w:ascii="Arial" w:hAnsi="Arial" w:cs="Arial"/>
              <w:sz w:val="28"/>
            </w:rPr>
          </w:rPrChange>
        </w:rPr>
      </w:pPr>
    </w:p>
    <w:p w:rsidR="000D18B2" w:rsidRDefault="000D18B2">
      <w:pPr>
        <w:rPr>
          <w:ins w:id="156" w:author="Fernando M. Serson" w:date="2020-06-19T13:07:00Z"/>
          <w:rFonts w:ascii="Arial" w:hAnsi="Arial" w:cs="Arial"/>
          <w:sz w:val="24"/>
        </w:rPr>
      </w:pPr>
      <w:ins w:id="157" w:author="Fernando M. Serson" w:date="2020-06-19T13:05:00Z">
        <w:r w:rsidRPr="000D18B2">
          <w:rPr>
            <w:rFonts w:ascii="Arial" w:hAnsi="Arial" w:cs="Arial"/>
            <w:sz w:val="24"/>
            <w:rPrChange w:id="158" w:author="Fernando M. Serson" w:date="2020-06-19T13:07:00Z">
              <w:rPr>
                <w:rFonts w:ascii="Arial" w:hAnsi="Arial" w:cs="Arial"/>
                <w:sz w:val="28"/>
              </w:rPr>
            </w:rPrChange>
          </w:rPr>
          <w:t>Empresa / Organização / Cooperativa – “</w:t>
        </w:r>
        <w:r w:rsidRPr="000D18B2">
          <w:rPr>
            <w:rFonts w:ascii="Arial" w:hAnsi="Arial" w:cs="Arial"/>
            <w:color w:val="0000CC"/>
            <w:sz w:val="24"/>
            <w:rPrChange w:id="159" w:author="Fernando M. Serson" w:date="2020-06-19T13:07:00Z">
              <w:rPr>
                <w:rFonts w:ascii="Arial" w:hAnsi="Arial" w:cs="Arial"/>
                <w:sz w:val="28"/>
              </w:rPr>
            </w:rPrChange>
          </w:rPr>
          <w:t>NOME DA COOPERATIVA QUE O GRUPO DE PARTICIPANTES VAI DAR</w:t>
        </w:r>
        <w:r w:rsidRPr="000D18B2">
          <w:rPr>
            <w:rFonts w:ascii="Arial" w:hAnsi="Arial" w:cs="Arial"/>
            <w:sz w:val="24"/>
            <w:rPrChange w:id="160" w:author="Fernando M. Serson" w:date="2020-06-19T13:07:00Z">
              <w:rPr>
                <w:rFonts w:ascii="Arial" w:hAnsi="Arial" w:cs="Arial"/>
                <w:sz w:val="28"/>
              </w:rPr>
            </w:rPrChange>
          </w:rPr>
          <w:t xml:space="preserve">” </w:t>
        </w:r>
      </w:ins>
      <w:ins w:id="161" w:author="Fernando M. Serson" w:date="2020-06-19T13:06:00Z">
        <w:r w:rsidRPr="000D18B2">
          <w:rPr>
            <w:rFonts w:ascii="Arial" w:hAnsi="Arial" w:cs="Arial"/>
            <w:sz w:val="24"/>
            <w:rPrChange w:id="162" w:author="Fernando M. Serson" w:date="2020-06-19T13:07:00Z">
              <w:rPr>
                <w:rFonts w:ascii="Arial" w:hAnsi="Arial" w:cs="Arial"/>
                <w:sz w:val="28"/>
              </w:rPr>
            </w:rPrChange>
          </w:rPr>
          <w:t>–</w:t>
        </w:r>
      </w:ins>
      <w:ins w:id="163" w:author="Fernando M. Serson" w:date="2020-06-19T13:05:00Z">
        <w:r w:rsidRPr="000D18B2">
          <w:rPr>
            <w:rFonts w:ascii="Arial" w:hAnsi="Arial" w:cs="Arial"/>
            <w:sz w:val="24"/>
            <w:rPrChange w:id="164" w:author="Fernando M. Serson" w:date="2020-06-19T13:07:00Z">
              <w:rPr>
                <w:rFonts w:ascii="Arial" w:hAnsi="Arial" w:cs="Arial"/>
                <w:sz w:val="28"/>
              </w:rPr>
            </w:rPrChange>
          </w:rPr>
          <w:t xml:space="preserve"> EX.</w:t>
        </w:r>
      </w:ins>
      <w:ins w:id="165" w:author="Fernando M. Serson" w:date="2020-06-19T13:06:00Z">
        <w:r w:rsidRPr="000D18B2">
          <w:rPr>
            <w:rFonts w:ascii="Arial" w:hAnsi="Arial" w:cs="Arial"/>
            <w:sz w:val="24"/>
            <w:rPrChange w:id="166" w:author="Fernando M. Serson" w:date="2020-06-19T13:07:00Z">
              <w:rPr>
                <w:rFonts w:ascii="Arial" w:hAnsi="Arial" w:cs="Arial"/>
                <w:sz w:val="28"/>
              </w:rPr>
            </w:rPrChange>
          </w:rPr>
          <w:t xml:space="preserve"> GVCODE, OSBOINS, É NÓIS, SOMO NÓIS, SEMO </w:t>
        </w:r>
        <w:proofErr w:type="gramStart"/>
        <w:r w:rsidRPr="000D18B2">
          <w:rPr>
            <w:rFonts w:ascii="Arial" w:hAnsi="Arial" w:cs="Arial"/>
            <w:sz w:val="24"/>
            <w:rPrChange w:id="167" w:author="Fernando M. Serson" w:date="2020-06-19T13:07:00Z">
              <w:rPr>
                <w:rFonts w:ascii="Arial" w:hAnsi="Arial" w:cs="Arial"/>
                <w:sz w:val="28"/>
              </w:rPr>
            </w:rPrChange>
          </w:rPr>
          <w:t>NÓIS....</w:t>
        </w:r>
        <w:proofErr w:type="gramEnd"/>
        <w:r w:rsidRPr="000D18B2">
          <w:rPr>
            <w:rFonts w:ascii="Arial" w:hAnsi="Arial" w:cs="Arial"/>
            <w:sz w:val="24"/>
            <w:rPrChange w:id="168" w:author="Fernando M. Serson" w:date="2020-06-19T13:07:00Z">
              <w:rPr>
                <w:rFonts w:ascii="Arial" w:hAnsi="Arial" w:cs="Arial"/>
                <w:sz w:val="28"/>
              </w:rPr>
            </w:rPrChange>
          </w:rPr>
          <w:t>.LIVRE</w:t>
        </w:r>
      </w:ins>
    </w:p>
    <w:p w:rsidR="000D18B2" w:rsidRDefault="000D18B2">
      <w:pPr>
        <w:rPr>
          <w:ins w:id="169" w:author="Fernando M. Serson" w:date="2020-06-19T13:07:00Z"/>
          <w:rFonts w:ascii="Arial" w:hAnsi="Arial" w:cs="Arial"/>
          <w:sz w:val="24"/>
        </w:rPr>
      </w:pPr>
      <w:ins w:id="170" w:author="Fernando M. Serson" w:date="2020-06-19T13:07:00Z">
        <w:r>
          <w:rPr>
            <w:rFonts w:ascii="Arial" w:hAnsi="Arial" w:cs="Arial"/>
            <w:sz w:val="24"/>
          </w:rPr>
          <w:t>LOGIN (</w:t>
        </w:r>
        <w:r w:rsidRPr="000D18B2">
          <w:rPr>
            <w:rFonts w:ascii="Arial" w:hAnsi="Arial" w:cs="Arial"/>
            <w:color w:val="0000CC"/>
            <w:sz w:val="24"/>
            <w:rPrChange w:id="171" w:author="Fernando M. Serson" w:date="2020-06-19T13:07:00Z">
              <w:rPr>
                <w:rFonts w:ascii="Arial" w:hAnsi="Arial" w:cs="Arial"/>
                <w:sz w:val="24"/>
              </w:rPr>
            </w:rPrChange>
          </w:rPr>
          <w:t xml:space="preserve">Cada um </w:t>
        </w:r>
        <w:r>
          <w:rPr>
            <w:rFonts w:ascii="Arial" w:hAnsi="Arial" w:cs="Arial"/>
            <w:sz w:val="24"/>
          </w:rPr>
          <w:t xml:space="preserve">cadastra o seu </w:t>
        </w:r>
        <w:proofErr w:type="spellStart"/>
        <w:r>
          <w:rPr>
            <w:rFonts w:ascii="Arial" w:hAnsi="Arial" w:cs="Arial"/>
            <w:sz w:val="24"/>
          </w:rPr>
          <w:t>login</w:t>
        </w:r>
        <w:proofErr w:type="spellEnd"/>
        <w:r>
          <w:rPr>
            <w:rFonts w:ascii="Arial" w:hAnsi="Arial" w:cs="Arial"/>
            <w:sz w:val="24"/>
          </w:rPr>
          <w:t>)</w:t>
        </w:r>
      </w:ins>
    </w:p>
    <w:p w:rsidR="000D18B2" w:rsidRDefault="000D18B2">
      <w:pPr>
        <w:rPr>
          <w:ins w:id="172" w:author="Fernando M. Serson" w:date="2020-06-19T13:12:00Z"/>
          <w:rFonts w:ascii="Arial" w:hAnsi="Arial" w:cs="Arial"/>
          <w:sz w:val="24"/>
        </w:rPr>
      </w:pPr>
      <w:ins w:id="173" w:author="Fernando M. Serson" w:date="2020-06-19T13:07:00Z">
        <w:r>
          <w:rPr>
            <w:rFonts w:ascii="Arial" w:hAnsi="Arial" w:cs="Arial"/>
            <w:sz w:val="24"/>
          </w:rPr>
          <w:t xml:space="preserve">SENHA </w:t>
        </w:r>
      </w:ins>
      <w:ins w:id="174" w:author="Fernando M. Serson" w:date="2020-06-19T13:08:00Z">
        <w:r>
          <w:rPr>
            <w:rFonts w:ascii="Arial" w:hAnsi="Arial" w:cs="Arial"/>
            <w:sz w:val="24"/>
          </w:rPr>
          <w:t>(</w:t>
        </w:r>
        <w:r w:rsidRPr="009F1536">
          <w:rPr>
            <w:rFonts w:ascii="Arial" w:hAnsi="Arial" w:cs="Arial"/>
            <w:color w:val="0000CC"/>
            <w:sz w:val="24"/>
          </w:rPr>
          <w:t xml:space="preserve">Cada um </w:t>
        </w:r>
        <w:r>
          <w:rPr>
            <w:rFonts w:ascii="Arial" w:hAnsi="Arial" w:cs="Arial"/>
            <w:sz w:val="24"/>
          </w:rPr>
          <w:t xml:space="preserve">cadastra </w:t>
        </w:r>
      </w:ins>
      <w:ins w:id="175" w:author="Fernando M. Serson" w:date="2020-06-19T13:07:00Z">
        <w:r>
          <w:rPr>
            <w:rFonts w:ascii="Arial" w:hAnsi="Arial" w:cs="Arial"/>
            <w:sz w:val="24"/>
          </w:rPr>
          <w:t>a sua senha</w:t>
        </w:r>
      </w:ins>
      <w:ins w:id="176" w:author="Fernando M. Serson" w:date="2020-06-19T13:08:00Z">
        <w:r>
          <w:rPr>
            <w:rFonts w:ascii="Arial" w:hAnsi="Arial" w:cs="Arial"/>
            <w:sz w:val="24"/>
          </w:rPr>
          <w:t>)</w:t>
        </w:r>
      </w:ins>
    </w:p>
    <w:p w:rsidR="00AB1B46" w:rsidRDefault="00AB1B46">
      <w:pPr>
        <w:rPr>
          <w:ins w:id="177" w:author="Fernando M. Serson" w:date="2020-06-19T13:09:00Z"/>
          <w:rFonts w:ascii="Arial" w:hAnsi="Arial" w:cs="Arial"/>
          <w:sz w:val="24"/>
        </w:rPr>
      </w:pPr>
      <w:ins w:id="178" w:author="Fernando M. Serson" w:date="2020-06-19T13:13:00Z">
        <w:r>
          <w:rPr>
            <w:rFonts w:ascii="Arial" w:hAnsi="Arial" w:cs="Arial"/>
            <w:sz w:val="24"/>
          </w:rPr>
          <w:t>Faça</w:t>
        </w:r>
      </w:ins>
      <w:ins w:id="179" w:author="Fernando M. Serson" w:date="2020-06-19T13:12:00Z">
        <w:r>
          <w:rPr>
            <w:rFonts w:ascii="Arial" w:hAnsi="Arial" w:cs="Arial"/>
            <w:sz w:val="24"/>
          </w:rPr>
          <w:t xml:space="preserve"> </w:t>
        </w:r>
      </w:ins>
      <w:ins w:id="180" w:author="Fernando M. Serson" w:date="2020-06-19T13:13:00Z">
        <w:r>
          <w:rPr>
            <w:rFonts w:ascii="Arial" w:hAnsi="Arial" w:cs="Arial"/>
            <w:sz w:val="24"/>
          </w:rPr>
          <w:t xml:space="preserve">SEU CADASTRO – NOME, E-MAIL, CPF, CELULAR, ORGANIZAÇÃO, LOHGIN QUE QEUR USAR NO JOGO E SENHA QUE QUER IU=USAR NO </w:t>
        </w:r>
        <w:proofErr w:type="gramStart"/>
        <w:r>
          <w:rPr>
            <w:rFonts w:ascii="Arial" w:hAnsi="Arial" w:cs="Arial"/>
            <w:sz w:val="24"/>
          </w:rPr>
          <w:t>JOGO....</w:t>
        </w:r>
        <w:proofErr w:type="gramEnd"/>
        <w:r>
          <w:rPr>
            <w:rFonts w:ascii="Arial" w:hAnsi="Arial" w:cs="Arial"/>
            <w:sz w:val="24"/>
          </w:rPr>
          <w:t xml:space="preserve">* Se perder / esquecer o seu </w:t>
        </w:r>
        <w:proofErr w:type="spellStart"/>
        <w:r>
          <w:rPr>
            <w:rFonts w:ascii="Arial" w:hAnsi="Arial" w:cs="Arial"/>
            <w:sz w:val="24"/>
          </w:rPr>
          <w:t>login</w:t>
        </w:r>
        <w:proofErr w:type="spellEnd"/>
        <w:r>
          <w:rPr>
            <w:rFonts w:ascii="Arial" w:hAnsi="Arial" w:cs="Arial"/>
            <w:sz w:val="24"/>
          </w:rPr>
          <w:t xml:space="preserve"> ou senha nos envie um e-mail desafio </w:t>
        </w:r>
      </w:ins>
      <w:ins w:id="181" w:author="Fernando M. Serson" w:date="2020-06-19T13:14:00Z">
        <w:r>
          <w:rPr>
            <w:rFonts w:ascii="Arial" w:hAnsi="Arial" w:cs="Arial"/>
            <w:sz w:val="24"/>
          </w:rPr>
          <w:fldChar w:fldCharType="begin"/>
        </w:r>
        <w:r>
          <w:rPr>
            <w:rFonts w:ascii="Arial" w:hAnsi="Arial" w:cs="Arial"/>
            <w:sz w:val="24"/>
          </w:rPr>
          <w:instrText xml:space="preserve"> HYPERLINK "mailto:</w:instrText>
        </w:r>
      </w:ins>
      <w:ins w:id="182" w:author="Fernando M. Serson" w:date="2020-06-19T13:13:00Z">
        <w:r w:rsidRPr="00AB1B46">
          <w:rPr>
            <w:rFonts w:ascii="Arial" w:hAnsi="Arial" w:cs="Arial"/>
            <w:sz w:val="24"/>
            <w:rPrChange w:id="183" w:author="Fernando M. Serson" w:date="2020-06-19T13:14:00Z">
              <w:rPr>
                <w:rStyle w:val="Hyperlink"/>
                <w:rFonts w:ascii="Arial" w:hAnsi="Arial" w:cs="Arial"/>
                <w:sz w:val="24"/>
              </w:rPr>
            </w:rPrChange>
          </w:rPr>
          <w:instrText>de</w:instrText>
        </w:r>
      </w:ins>
      <w:ins w:id="184" w:author="Fernando M. Serson" w:date="2020-06-19T13:14:00Z">
        <w:r w:rsidRPr="00AB1B46">
          <w:rPr>
            <w:rFonts w:ascii="Arial" w:hAnsi="Arial" w:cs="Arial"/>
            <w:sz w:val="24"/>
            <w:rPrChange w:id="185" w:author="Fernando M. Serson" w:date="2020-06-19T13:14:00Z">
              <w:rPr>
                <w:rStyle w:val="Hyperlink"/>
                <w:rFonts w:ascii="Arial" w:hAnsi="Arial" w:cs="Arial"/>
                <w:sz w:val="24"/>
              </w:rPr>
            </w:rPrChange>
          </w:rPr>
          <w:instrText>safiode</w:instrText>
        </w:r>
      </w:ins>
      <w:ins w:id="186" w:author="Fernando M. Serson" w:date="2020-06-19T13:13:00Z">
        <w:r w:rsidRPr="00AB1B46">
          <w:rPr>
            <w:rFonts w:ascii="Arial" w:hAnsi="Arial" w:cs="Arial"/>
            <w:sz w:val="24"/>
            <w:rPrChange w:id="187" w:author="Fernando M. Serson" w:date="2020-06-19T13:14:00Z">
              <w:rPr>
                <w:rStyle w:val="Hyperlink"/>
                <w:rFonts w:ascii="Arial" w:hAnsi="Arial" w:cs="Arial"/>
                <w:sz w:val="24"/>
              </w:rPr>
            </w:rPrChange>
          </w:rPr>
          <w:instrText>gestao@gmail.com</w:instrText>
        </w:r>
      </w:ins>
      <w:ins w:id="188" w:author="Fernando M. Serson" w:date="2020-06-19T13:14:00Z">
        <w:r>
          <w:rPr>
            <w:rFonts w:ascii="Arial" w:hAnsi="Arial" w:cs="Arial"/>
            <w:sz w:val="24"/>
          </w:rPr>
          <w:instrText xml:space="preserve">" </w:instrText>
        </w:r>
        <w:r>
          <w:rPr>
            <w:rFonts w:ascii="Arial" w:hAnsi="Arial" w:cs="Arial"/>
            <w:sz w:val="24"/>
          </w:rPr>
          <w:fldChar w:fldCharType="separate"/>
        </w:r>
      </w:ins>
      <w:ins w:id="189" w:author="Fernando M. Serson" w:date="2020-06-19T13:13:00Z">
        <w:r w:rsidRPr="00587EB7">
          <w:rPr>
            <w:rStyle w:val="Hyperlink"/>
            <w:rFonts w:ascii="Arial" w:hAnsi="Arial" w:cs="Arial"/>
            <w:sz w:val="24"/>
            <w:rPrChange w:id="190" w:author="Fernando M. Serson" w:date="2020-06-19T13:14:00Z">
              <w:rPr>
                <w:rStyle w:val="Hyperlink"/>
                <w:rFonts w:ascii="Arial" w:hAnsi="Arial" w:cs="Arial"/>
                <w:sz w:val="24"/>
              </w:rPr>
            </w:rPrChange>
          </w:rPr>
          <w:t>de</w:t>
        </w:r>
      </w:ins>
      <w:ins w:id="191" w:author="Fernando M. Serson" w:date="2020-06-19T13:14:00Z">
        <w:r w:rsidRPr="00587EB7">
          <w:rPr>
            <w:rStyle w:val="Hyperlink"/>
            <w:rFonts w:ascii="Arial" w:hAnsi="Arial" w:cs="Arial"/>
            <w:sz w:val="24"/>
            <w:rPrChange w:id="192" w:author="Fernando M. Serson" w:date="2020-06-19T13:14:00Z">
              <w:rPr>
                <w:rStyle w:val="Hyperlink"/>
                <w:rFonts w:ascii="Arial" w:hAnsi="Arial" w:cs="Arial"/>
                <w:sz w:val="24"/>
              </w:rPr>
            </w:rPrChange>
          </w:rPr>
          <w:t>safiode</w:t>
        </w:r>
      </w:ins>
      <w:ins w:id="193" w:author="Fernando M. Serson" w:date="2020-06-19T13:13:00Z">
        <w:r w:rsidRPr="00587EB7">
          <w:rPr>
            <w:rStyle w:val="Hyperlink"/>
            <w:rFonts w:ascii="Arial" w:hAnsi="Arial" w:cs="Arial"/>
            <w:sz w:val="24"/>
            <w:rPrChange w:id="194" w:author="Fernando M. Serson" w:date="2020-06-19T13:14:00Z">
              <w:rPr>
                <w:rStyle w:val="Hyperlink"/>
                <w:rFonts w:ascii="Arial" w:hAnsi="Arial" w:cs="Arial"/>
                <w:sz w:val="24"/>
              </w:rPr>
            </w:rPrChange>
          </w:rPr>
          <w:t>gestao@gmail.com</w:t>
        </w:r>
      </w:ins>
      <w:ins w:id="195" w:author="Fernando M. Serson" w:date="2020-06-19T13:14:00Z">
        <w:r>
          <w:rPr>
            <w:rFonts w:ascii="Arial" w:hAnsi="Arial" w:cs="Arial"/>
            <w:sz w:val="24"/>
          </w:rPr>
          <w:fldChar w:fldCharType="end"/>
        </w:r>
      </w:ins>
      <w:ins w:id="196" w:author="Fernando M. Serson" w:date="2020-06-19T13:13:00Z">
        <w:r>
          <w:rPr>
            <w:rFonts w:ascii="Arial" w:hAnsi="Arial" w:cs="Arial"/>
            <w:sz w:val="24"/>
          </w:rPr>
          <w:t xml:space="preserve"> </w:t>
        </w:r>
      </w:ins>
      <w:ins w:id="197" w:author="Fernando M. Serson" w:date="2020-06-19T13:14:00Z">
        <w:r>
          <w:rPr>
            <w:rFonts w:ascii="Arial" w:hAnsi="Arial" w:cs="Arial"/>
            <w:sz w:val="24"/>
          </w:rPr>
          <w:t>que liberamos o seu acesso.</w:t>
        </w:r>
      </w:ins>
    </w:p>
    <w:p w:rsidR="000D18B2" w:rsidRDefault="000D18B2">
      <w:pPr>
        <w:rPr>
          <w:ins w:id="198" w:author="Fernando M. Serson" w:date="2020-06-19T13:09:00Z"/>
          <w:rFonts w:ascii="Arial" w:hAnsi="Arial" w:cs="Arial"/>
          <w:sz w:val="24"/>
        </w:rPr>
      </w:pPr>
    </w:p>
    <w:p w:rsidR="000D18B2" w:rsidRPr="009F1536" w:rsidRDefault="000D18B2" w:rsidP="000D18B2">
      <w:pPr>
        <w:rPr>
          <w:ins w:id="199" w:author="Fernando M. Serson" w:date="2020-06-19T13:09:00Z"/>
          <w:rFonts w:ascii="Arial Black" w:hAnsi="Arial Black"/>
          <w:b/>
          <w:sz w:val="28"/>
        </w:rPr>
      </w:pPr>
      <w:ins w:id="200" w:author="Fernando M. Serson" w:date="2020-06-19T13:09:00Z">
        <w:r w:rsidRPr="009F1536">
          <w:rPr>
            <w:rFonts w:ascii="Arial Black" w:hAnsi="Arial Black"/>
            <w:b/>
            <w:sz w:val="28"/>
          </w:rPr>
          <w:t xml:space="preserve">FRONT END DA PÁGINA 2 DO </w:t>
        </w:r>
        <w:r>
          <w:rPr>
            <w:rFonts w:ascii="Arial Black" w:hAnsi="Arial Black"/>
            <w:b/>
            <w:sz w:val="28"/>
          </w:rPr>
          <w:t>HSG</w:t>
        </w:r>
      </w:ins>
    </w:p>
    <w:p w:rsidR="000D18B2" w:rsidRPr="000D18B2" w:rsidRDefault="000D18B2" w:rsidP="000D18B2">
      <w:pPr>
        <w:rPr>
          <w:ins w:id="201" w:author="Fernando M. Serson" w:date="2020-06-19T13:09:00Z"/>
          <w:sz w:val="28"/>
        </w:rPr>
      </w:pPr>
      <w:ins w:id="202" w:author="Fernando M. Serson" w:date="2020-06-19T13:09:00Z">
        <w:r w:rsidRPr="000D18B2">
          <w:rPr>
            <w:sz w:val="28"/>
          </w:rPr>
          <w:t>Após clicar no link do HSG na página anterior</w:t>
        </w:r>
      </w:ins>
    </w:p>
    <w:p w:rsidR="000D18B2" w:rsidRDefault="000D18B2" w:rsidP="000D18B2">
      <w:pPr>
        <w:rPr>
          <w:ins w:id="203" w:author="Fernando M. Serson" w:date="2020-06-19T13:09:00Z"/>
          <w:rFonts w:ascii="Arial" w:hAnsi="Arial" w:cs="Arial"/>
          <w:b/>
          <w:color w:val="833C0B" w:themeColor="accent2" w:themeShade="80"/>
          <w:sz w:val="36"/>
        </w:rPr>
      </w:pPr>
      <w:ins w:id="204" w:author="Fernando M. Serson" w:date="2020-06-19T13:09:00Z">
        <w:r w:rsidRPr="009F1536">
          <w:rPr>
            <w:rFonts w:ascii="Arial" w:hAnsi="Arial" w:cs="Arial"/>
            <w:b/>
            <w:color w:val="833C0B" w:themeColor="accent2" w:themeShade="80"/>
            <w:sz w:val="36"/>
          </w:rPr>
          <w:t xml:space="preserve">Aparece do </w:t>
        </w:r>
        <w:r>
          <w:rPr>
            <w:rFonts w:ascii="Arial" w:hAnsi="Arial" w:cs="Arial"/>
            <w:b/>
            <w:color w:val="833C0B" w:themeColor="accent2" w:themeShade="80"/>
            <w:sz w:val="36"/>
          </w:rPr>
          <w:t>L</w:t>
        </w:r>
        <w:r w:rsidRPr="009F1536">
          <w:rPr>
            <w:rFonts w:ascii="Arial" w:hAnsi="Arial" w:cs="Arial"/>
            <w:b/>
            <w:color w:val="833C0B" w:themeColor="accent2" w:themeShade="80"/>
            <w:sz w:val="36"/>
          </w:rPr>
          <w:t>ado esquerdo – no CBG</w:t>
        </w:r>
      </w:ins>
    </w:p>
    <w:p w:rsidR="000D18B2" w:rsidRDefault="000D18B2" w:rsidP="000D18B2">
      <w:pPr>
        <w:rPr>
          <w:ins w:id="205" w:author="Fernando M. Serson" w:date="2020-06-19T13:09:00Z"/>
          <w:rFonts w:ascii="Arial" w:hAnsi="Arial" w:cs="Arial"/>
          <w:b/>
          <w:color w:val="833C0B" w:themeColor="accent2" w:themeShade="80"/>
          <w:sz w:val="36"/>
        </w:rPr>
      </w:pPr>
      <w:ins w:id="206" w:author="Fernando M. Serson" w:date="2020-06-19T13:10:00Z">
        <w:r>
          <w:rPr>
            <w:rFonts w:ascii="Arial" w:hAnsi="Arial" w:cs="Arial"/>
            <w:b/>
            <w:color w:val="833C0B" w:themeColor="accent2" w:themeShade="80"/>
            <w:sz w:val="36"/>
          </w:rPr>
          <w:t xml:space="preserve">  </w:t>
        </w:r>
        <w:r w:rsidRPr="000D18B2">
          <w:drawing>
            <wp:inline distT="0" distB="0" distL="0" distR="0" wp14:anchorId="1CED2C7B" wp14:editId="51D024AD">
              <wp:extent cx="3409197" cy="2273935"/>
              <wp:effectExtent l="0" t="0" r="1270" b="0"/>
              <wp:docPr id="5" name="Imagem 1" descr="&lt;strong&gt;gamification&lt;/strong&gt; – Una mica de tot i no gaire de r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1" descr="&lt;strong&gt;gamification&lt;/strong&gt; – Una mica de tot i no gaire de res"/>
                      <pic:cNvPicPr>
                        <a:picLocks noChangeAspect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8659" cy="22869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cs="Arial"/>
            <w:b/>
            <w:color w:val="833C0B" w:themeColor="accent2" w:themeShade="80"/>
            <w:sz w:val="36"/>
          </w:rPr>
          <w:t xml:space="preserve">       </w:t>
        </w:r>
      </w:ins>
      <w:ins w:id="207" w:author="Fernando M. Serson" w:date="2020-06-19T13:09:00Z">
        <w:r w:rsidRPr="000D18B2">
          <w:rPr>
            <w:rFonts w:ascii="Arial" w:hAnsi="Arial" w:cs="Arial"/>
            <w:b/>
            <w:color w:val="833C0B" w:themeColor="accent2" w:themeShade="80"/>
            <w:sz w:val="36"/>
          </w:rPr>
          <w:drawing>
            <wp:inline distT="0" distB="0" distL="0" distR="0" wp14:anchorId="20BB87E8" wp14:editId="55598CA6">
              <wp:extent cx="1134110" cy="2268220"/>
              <wp:effectExtent l="0" t="0" r="0" b="0"/>
              <wp:docPr id="6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m 5"/>
                      <pic:cNvPicPr>
                        <a:picLocks noChangeAspect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0065" cy="23201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D18B2" w:rsidRDefault="000D18B2" w:rsidP="000D18B2">
      <w:pPr>
        <w:rPr>
          <w:ins w:id="208" w:author="Fernando M. Serson" w:date="2020-06-19T13:09:00Z"/>
        </w:rPr>
      </w:pPr>
    </w:p>
    <w:p w:rsidR="000D18B2" w:rsidRPr="009F1536" w:rsidRDefault="000D18B2" w:rsidP="000D18B2">
      <w:pPr>
        <w:rPr>
          <w:ins w:id="209" w:author="Fernando M. Serson" w:date="2020-06-19T13:09:00Z"/>
          <w:rFonts w:ascii="Arial" w:hAnsi="Arial" w:cs="Arial"/>
          <w:b/>
          <w:color w:val="833C0B" w:themeColor="accent2" w:themeShade="80"/>
          <w:sz w:val="36"/>
        </w:rPr>
      </w:pPr>
      <w:ins w:id="210" w:author="Fernando M. Serson" w:date="2020-06-19T13:09:00Z">
        <w:r w:rsidRPr="009F1536">
          <w:rPr>
            <w:rFonts w:ascii="Arial" w:hAnsi="Arial" w:cs="Arial"/>
            <w:b/>
            <w:color w:val="833C0B" w:themeColor="accent2" w:themeShade="80"/>
            <w:sz w:val="36"/>
          </w:rPr>
          <w:t>E do Lado direito</w:t>
        </w:r>
      </w:ins>
    </w:p>
    <w:p w:rsidR="000D18B2" w:rsidRDefault="000D18B2" w:rsidP="000D18B2">
      <w:pPr>
        <w:rPr>
          <w:ins w:id="211" w:author="Fernando M. Serson" w:date="2020-06-19T13:09:00Z"/>
        </w:rPr>
      </w:pPr>
    </w:p>
    <w:p w:rsidR="000D18B2" w:rsidRPr="009F1536" w:rsidRDefault="000D18B2" w:rsidP="000D18B2">
      <w:pPr>
        <w:rPr>
          <w:ins w:id="212" w:author="Fernando M. Serson" w:date="2020-06-19T13:09:00Z"/>
          <w:rFonts w:ascii="Arial" w:hAnsi="Arial" w:cs="Arial"/>
          <w:sz w:val="24"/>
        </w:rPr>
      </w:pPr>
      <w:bookmarkStart w:id="213" w:name="_GoBack"/>
      <w:ins w:id="214" w:author="Fernando M. Serson" w:date="2020-06-19T13:09:00Z">
        <w:r w:rsidRPr="009F1536">
          <w:rPr>
            <w:rFonts w:ascii="Arial" w:hAnsi="Arial" w:cs="Arial"/>
            <w:b/>
            <w:sz w:val="24"/>
          </w:rPr>
          <w:t>Desafio</w:t>
        </w:r>
        <w:r w:rsidRPr="009F1536">
          <w:rPr>
            <w:rFonts w:ascii="Arial" w:hAnsi="Arial" w:cs="Arial"/>
            <w:sz w:val="24"/>
          </w:rPr>
          <w:t xml:space="preserve"> (</w:t>
        </w:r>
        <w:r w:rsidRPr="009F1536">
          <w:rPr>
            <w:rFonts w:ascii="Arial" w:hAnsi="Arial" w:cs="Arial"/>
            <w:sz w:val="24"/>
            <w:highlight w:val="yellow"/>
          </w:rPr>
          <w:t>Em branco a ser preenchido por “nós</w:t>
        </w:r>
      </w:ins>
      <w:ins w:id="215" w:author="Fernando M. Serson" w:date="2020-06-19T13:31:00Z">
        <w:r w:rsidR="00D644D8">
          <w:rPr>
            <w:rFonts w:ascii="Arial" w:hAnsi="Arial" w:cs="Arial"/>
            <w:sz w:val="24"/>
          </w:rPr>
          <w:t>”</w:t>
        </w:r>
      </w:ins>
      <w:ins w:id="216" w:author="Fernando M. Serson" w:date="2020-06-19T13:09:00Z">
        <w:r w:rsidRPr="009F1536">
          <w:rPr>
            <w:rFonts w:ascii="Arial" w:hAnsi="Arial" w:cs="Arial"/>
            <w:sz w:val="24"/>
          </w:rPr>
          <w:t xml:space="preserve">) – Desafio </w:t>
        </w:r>
      </w:ins>
      <w:ins w:id="217" w:author="Fernando M. Serson" w:date="2020-06-19T13:10:00Z">
        <w:r>
          <w:rPr>
            <w:rFonts w:ascii="Arial" w:hAnsi="Arial" w:cs="Arial"/>
            <w:sz w:val="24"/>
          </w:rPr>
          <w:t>EINSTEIN, S</w:t>
        </w:r>
      </w:ins>
      <w:ins w:id="218" w:author="Fernando M. Serson" w:date="2020-06-19T13:11:00Z">
        <w:r>
          <w:rPr>
            <w:rFonts w:ascii="Arial" w:hAnsi="Arial" w:cs="Arial"/>
            <w:sz w:val="24"/>
          </w:rPr>
          <w:t>ÍRIO, HCOR, CLÍNICA STA QQUER COISA, LABORATÓRIO ALPHA....</w:t>
        </w:r>
      </w:ins>
      <w:ins w:id="219" w:author="Fernando M. Serson" w:date="2020-06-19T13:09:00Z">
        <w:r w:rsidRPr="009F1536">
          <w:rPr>
            <w:rFonts w:ascii="Arial" w:hAnsi="Arial" w:cs="Arial"/>
            <w:sz w:val="24"/>
          </w:rPr>
          <w:t>....</w:t>
        </w:r>
      </w:ins>
    </w:p>
    <w:p w:rsidR="000D18B2" w:rsidRDefault="000D18B2" w:rsidP="000D18B2">
      <w:pPr>
        <w:rPr>
          <w:ins w:id="220" w:author="Fernando M. Serson" w:date="2020-06-19T13:09:00Z"/>
          <w:rFonts w:ascii="Arial" w:hAnsi="Arial" w:cs="Arial"/>
          <w:sz w:val="24"/>
        </w:rPr>
      </w:pPr>
      <w:ins w:id="221" w:author="Fernando M. Serson" w:date="2020-06-19T13:09:00Z">
        <w:r w:rsidRPr="009F1536">
          <w:rPr>
            <w:rFonts w:ascii="Arial" w:hAnsi="Arial" w:cs="Arial"/>
            <w:sz w:val="24"/>
          </w:rPr>
          <w:t>Empresa / Organização / Cooperativa – “</w:t>
        </w:r>
        <w:r w:rsidRPr="009F1536">
          <w:rPr>
            <w:rFonts w:ascii="Arial" w:hAnsi="Arial" w:cs="Arial"/>
            <w:color w:val="0000CC"/>
            <w:sz w:val="24"/>
          </w:rPr>
          <w:t xml:space="preserve">NOME DA </w:t>
        </w:r>
      </w:ins>
      <w:ins w:id="222" w:author="Fernando M. Serson" w:date="2020-06-19T13:11:00Z">
        <w:r>
          <w:rPr>
            <w:rFonts w:ascii="Arial" w:hAnsi="Arial" w:cs="Arial"/>
            <w:color w:val="0000CC"/>
            <w:sz w:val="24"/>
          </w:rPr>
          <w:t xml:space="preserve">UNIDADE DE ATENÇÃO À SAÚDE </w:t>
        </w:r>
      </w:ins>
      <w:ins w:id="223" w:author="Fernando M. Serson" w:date="2020-06-19T13:09:00Z">
        <w:r w:rsidRPr="009F1536">
          <w:rPr>
            <w:rFonts w:ascii="Arial" w:hAnsi="Arial" w:cs="Arial"/>
            <w:color w:val="0000CC"/>
            <w:sz w:val="24"/>
          </w:rPr>
          <w:t>O GRUPO DE PARTICIPANTES VAI DAR</w:t>
        </w:r>
        <w:r w:rsidRPr="009F1536">
          <w:rPr>
            <w:rFonts w:ascii="Arial" w:hAnsi="Arial" w:cs="Arial"/>
            <w:sz w:val="24"/>
          </w:rPr>
          <w:t xml:space="preserve">” – EX. </w:t>
        </w:r>
      </w:ins>
      <w:proofErr w:type="gramStart"/>
      <w:ins w:id="224" w:author="Fernando M. Serson" w:date="2020-06-19T13:12:00Z">
        <w:r w:rsidR="00AB1B46">
          <w:rPr>
            <w:rFonts w:ascii="Arial" w:hAnsi="Arial" w:cs="Arial"/>
            <w:sz w:val="24"/>
          </w:rPr>
          <w:t>ATCHIM!,</w:t>
        </w:r>
        <w:proofErr w:type="gramEnd"/>
        <w:r w:rsidR="00AB1B46">
          <w:rPr>
            <w:rFonts w:ascii="Arial" w:hAnsi="Arial" w:cs="Arial"/>
            <w:sz w:val="24"/>
          </w:rPr>
          <w:t xml:space="preserve"> SAÚDE É NÓIS, COVID-19, SUS, OS BÃOS, .....</w:t>
        </w:r>
      </w:ins>
    </w:p>
    <w:p w:rsidR="000D18B2" w:rsidRDefault="000D18B2" w:rsidP="000D18B2">
      <w:pPr>
        <w:rPr>
          <w:ins w:id="225" w:author="Fernando M. Serson" w:date="2020-06-19T13:14:00Z"/>
          <w:rFonts w:ascii="Arial" w:hAnsi="Arial" w:cs="Arial"/>
          <w:sz w:val="24"/>
        </w:rPr>
      </w:pPr>
      <w:ins w:id="226" w:author="Fernando M. Serson" w:date="2020-06-19T13:09:00Z">
        <w:r>
          <w:rPr>
            <w:rFonts w:ascii="Arial" w:hAnsi="Arial" w:cs="Arial"/>
            <w:sz w:val="24"/>
          </w:rPr>
          <w:t>LOGIN (</w:t>
        </w:r>
        <w:r w:rsidRPr="009F1536">
          <w:rPr>
            <w:rFonts w:ascii="Arial" w:hAnsi="Arial" w:cs="Arial"/>
            <w:color w:val="0000CC"/>
            <w:sz w:val="24"/>
          </w:rPr>
          <w:t xml:space="preserve">Cada um </w:t>
        </w:r>
        <w:r>
          <w:rPr>
            <w:rFonts w:ascii="Arial" w:hAnsi="Arial" w:cs="Arial"/>
            <w:sz w:val="24"/>
          </w:rPr>
          <w:t xml:space="preserve">cadastra o seu </w:t>
        </w:r>
        <w:proofErr w:type="spellStart"/>
        <w:r>
          <w:rPr>
            <w:rFonts w:ascii="Arial" w:hAnsi="Arial" w:cs="Arial"/>
            <w:sz w:val="24"/>
          </w:rPr>
          <w:t>login</w:t>
        </w:r>
        <w:proofErr w:type="spellEnd"/>
        <w:r>
          <w:rPr>
            <w:rFonts w:ascii="Arial" w:hAnsi="Arial" w:cs="Arial"/>
            <w:sz w:val="24"/>
          </w:rPr>
          <w:t>)</w:t>
        </w:r>
      </w:ins>
    </w:p>
    <w:p w:rsidR="00AB1B46" w:rsidRDefault="00AB1B46" w:rsidP="00AB1B46">
      <w:pPr>
        <w:rPr>
          <w:ins w:id="227" w:author="Fernando M. Serson" w:date="2020-06-19T13:15:00Z"/>
          <w:rFonts w:ascii="Arial" w:hAnsi="Arial" w:cs="Arial"/>
          <w:sz w:val="24"/>
        </w:rPr>
      </w:pPr>
      <w:ins w:id="228" w:author="Fernando M. Serson" w:date="2020-06-19T13:15:00Z">
        <w:r>
          <w:rPr>
            <w:rFonts w:ascii="Arial" w:hAnsi="Arial" w:cs="Arial"/>
            <w:sz w:val="24"/>
          </w:rPr>
          <w:t>SENHA (</w:t>
        </w:r>
        <w:r w:rsidRPr="009F1536">
          <w:rPr>
            <w:rFonts w:ascii="Arial" w:hAnsi="Arial" w:cs="Arial"/>
            <w:color w:val="0000CC"/>
            <w:sz w:val="24"/>
          </w:rPr>
          <w:t xml:space="preserve">Cada um </w:t>
        </w:r>
        <w:r>
          <w:rPr>
            <w:rFonts w:ascii="Arial" w:hAnsi="Arial" w:cs="Arial"/>
            <w:sz w:val="24"/>
          </w:rPr>
          <w:t>cadastra a sua senha)</w:t>
        </w:r>
      </w:ins>
    </w:p>
    <w:p w:rsidR="00AB1B46" w:rsidRDefault="00AB1B46" w:rsidP="00AB1B46">
      <w:pPr>
        <w:rPr>
          <w:ins w:id="229" w:author="Fernando M. Serson" w:date="2020-06-19T13:15:00Z"/>
          <w:rFonts w:ascii="Arial" w:hAnsi="Arial" w:cs="Arial"/>
          <w:sz w:val="24"/>
        </w:rPr>
      </w:pPr>
      <w:ins w:id="230" w:author="Fernando M. Serson" w:date="2020-06-19T13:15:00Z">
        <w:r>
          <w:rPr>
            <w:rFonts w:ascii="Arial" w:hAnsi="Arial" w:cs="Arial"/>
            <w:sz w:val="24"/>
          </w:rPr>
          <w:t xml:space="preserve">Faça SEU CADASTRO – NOME, E-MAIL, CPF, CELULAR, ORGANIZAÇÃO, LOHGIN QUE QEUR USAR NO JOGO E SENHA QUE QUER IU=USAR NO </w:t>
        </w:r>
        <w:proofErr w:type="gramStart"/>
        <w:r>
          <w:rPr>
            <w:rFonts w:ascii="Arial" w:hAnsi="Arial" w:cs="Arial"/>
            <w:sz w:val="24"/>
          </w:rPr>
          <w:t>JOGO....</w:t>
        </w:r>
        <w:proofErr w:type="gramEnd"/>
        <w:r>
          <w:rPr>
            <w:rFonts w:ascii="Arial" w:hAnsi="Arial" w:cs="Arial"/>
            <w:sz w:val="24"/>
          </w:rPr>
          <w:t xml:space="preserve">* Se perder / esquecer o seu </w:t>
        </w:r>
        <w:proofErr w:type="spellStart"/>
        <w:r>
          <w:rPr>
            <w:rFonts w:ascii="Arial" w:hAnsi="Arial" w:cs="Arial"/>
            <w:sz w:val="24"/>
          </w:rPr>
          <w:t>login</w:t>
        </w:r>
        <w:proofErr w:type="spellEnd"/>
        <w:r>
          <w:rPr>
            <w:rFonts w:ascii="Arial" w:hAnsi="Arial" w:cs="Arial"/>
            <w:sz w:val="24"/>
          </w:rPr>
          <w:t xml:space="preserve"> ou senha nos envie um e-mail desafio </w:t>
        </w:r>
        <w:r>
          <w:rPr>
            <w:rFonts w:ascii="Arial" w:hAnsi="Arial" w:cs="Arial"/>
            <w:sz w:val="24"/>
          </w:rPr>
          <w:fldChar w:fldCharType="begin"/>
        </w:r>
        <w:r>
          <w:rPr>
            <w:rFonts w:ascii="Arial" w:hAnsi="Arial" w:cs="Arial"/>
            <w:sz w:val="24"/>
          </w:rPr>
          <w:instrText xml:space="preserve"> HYPERLINK "mailto:</w:instrText>
        </w:r>
        <w:r w:rsidRPr="009F1536">
          <w:rPr>
            <w:rFonts w:ascii="Arial" w:hAnsi="Arial" w:cs="Arial"/>
            <w:sz w:val="24"/>
          </w:rPr>
          <w:instrText>desafiodegestao@gmail.com</w:instrText>
        </w:r>
        <w:r>
          <w:rPr>
            <w:rFonts w:ascii="Arial" w:hAnsi="Arial" w:cs="Arial"/>
            <w:sz w:val="24"/>
          </w:rPr>
          <w:instrText xml:space="preserve">" </w:instrText>
        </w:r>
        <w:r>
          <w:rPr>
            <w:rFonts w:ascii="Arial" w:hAnsi="Arial" w:cs="Arial"/>
            <w:sz w:val="24"/>
          </w:rPr>
          <w:fldChar w:fldCharType="separate"/>
        </w:r>
        <w:r w:rsidRPr="009F1536">
          <w:rPr>
            <w:rStyle w:val="Hyperlink"/>
            <w:rFonts w:ascii="Arial" w:hAnsi="Arial" w:cs="Arial"/>
            <w:sz w:val="24"/>
          </w:rPr>
          <w:t>desafiodegestao@gmail.com</w:t>
        </w:r>
        <w:r>
          <w:rPr>
            <w:rFonts w:ascii="Arial" w:hAnsi="Arial" w:cs="Arial"/>
            <w:sz w:val="24"/>
          </w:rPr>
          <w:fldChar w:fldCharType="end"/>
        </w:r>
        <w:r>
          <w:rPr>
            <w:rFonts w:ascii="Arial" w:hAnsi="Arial" w:cs="Arial"/>
            <w:sz w:val="24"/>
          </w:rPr>
          <w:t xml:space="preserve"> que liberamos o seu acesso.</w:t>
        </w:r>
      </w:ins>
    </w:p>
    <w:bookmarkEnd w:id="213"/>
    <w:p w:rsidR="00AB1B46" w:rsidRDefault="00AB1B46" w:rsidP="000D18B2">
      <w:pPr>
        <w:rPr>
          <w:ins w:id="231" w:author="Fernando M. Serson" w:date="2020-06-19T13:09:00Z"/>
          <w:rFonts w:ascii="Arial" w:hAnsi="Arial" w:cs="Arial"/>
          <w:sz w:val="24"/>
        </w:rPr>
      </w:pPr>
    </w:p>
    <w:p w:rsidR="000D18B2" w:rsidRDefault="000D18B2" w:rsidP="00AB1B46">
      <w:pPr>
        <w:pPrChange w:id="232" w:author="Fernando M. Serson" w:date="2020-06-19T13:12:00Z">
          <w:pPr/>
        </w:pPrChange>
      </w:pPr>
    </w:p>
    <w:sectPr w:rsidR="000D1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rnando M. Serson">
    <w15:presenceInfo w15:providerId="Windows Live" w15:userId="8ace42ea029580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B2"/>
    <w:rsid w:val="000D18B2"/>
    <w:rsid w:val="00241A37"/>
    <w:rsid w:val="00614EFA"/>
    <w:rsid w:val="00773D2E"/>
    <w:rsid w:val="00AB1B46"/>
    <w:rsid w:val="00D644D8"/>
    <w:rsid w:val="00E52E16"/>
    <w:rsid w:val="00F2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33734-4055-42F0-856F-F521AF77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1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FSerson</dc:creator>
  <cp:keywords/>
  <dc:description/>
  <cp:lastModifiedBy>Fernando M. Serson</cp:lastModifiedBy>
  <cp:revision>2</cp:revision>
  <dcterms:created xsi:type="dcterms:W3CDTF">2020-06-19T16:40:00Z</dcterms:created>
  <dcterms:modified xsi:type="dcterms:W3CDTF">2020-06-19T16:40:00Z</dcterms:modified>
</cp:coreProperties>
</file>